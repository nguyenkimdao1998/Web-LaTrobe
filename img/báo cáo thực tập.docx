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9" w:lineRule="auto"/>
        <w:ind w:right="2793"/>
        <w:jc w:val="center"/>
        <w:rPr>
          <w:b w:val="1"/>
          <w:sz w:val="26"/>
          <w:szCs w:val="26"/>
        </w:rPr>
      </w:pPr>
      <w:sdt>
        <w:sdtPr>
          <w:tag w:val="goog_rdk_1"/>
        </w:sdtPr>
        <w:sdtContent>
          <w:del w:author="D17CQDT01-N VU TONG GIANG LINH" w:id="0" w:date="2021-08-08T13:03:34Z">
            <w:r w:rsidDel="00000000" w:rsidR="00000000" w:rsidRPr="00000000">
              <w:rPr/>
              <mc:AlternateContent>
                <mc:Choice Requires="wpg">
                  <w:drawing>
                    <wp:anchor allowOverlap="1" behindDoc="1" distB="0" distT="0" distL="0" distR="0" hidden="0" layoutInCell="1" locked="0" relativeHeight="0" simplePos="0">
                      <wp:simplePos x="0" y="0"/>
                      <wp:positionH relativeFrom="margin">
                        <wp:align>right</wp:align>
                      </wp:positionH>
                      <wp:positionV relativeFrom="margin">
                        <wp:posOffset>71120</wp:posOffset>
                      </wp:positionV>
                      <wp:extent cx="5729431" cy="8772525"/>
                      <wp:effectExtent b="0" l="0" r="0" t="0"/>
                      <wp:wrapNone/>
                      <wp:docPr id="2" name=""/>
                      <a:graphic>
                        <a:graphicData uri="http://schemas.microsoft.com/office/word/2010/wordprocessingGroup">
                          <wpg:wgp>
                            <wpg:cNvGrpSpPr/>
                            <wpg:grpSpPr>
                              <a:xfrm>
                                <a:off x="2481285" y="0"/>
                                <a:ext cx="5729431" cy="8772525"/>
                                <a:chOff x="2481285" y="0"/>
                                <a:chExt cx="5729431" cy="7560000"/>
                              </a:xfrm>
                            </wpg:grpSpPr>
                            <wpg:grpSp>
                              <wpg:cNvGrpSpPr/>
                              <wpg:grpSpPr>
                                <a:xfrm>
                                  <a:off x="2481285" y="0"/>
                                  <a:ext cx="5729431" cy="7560000"/>
                                  <a:chOff x="972" y="919"/>
                                  <a:chExt cx="9932" cy="13517"/>
                                </a:xfrm>
                              </wpg:grpSpPr>
                              <wps:wsp>
                                <wps:cNvSpPr/>
                                <wps:cNvPr id="3" name="Shape 3"/>
                                <wps:spPr>
                                  <a:xfrm>
                                    <a:off x="972" y="919"/>
                                    <a:ext cx="9925" cy="1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979" y="919"/>
                                    <a:ext cx="9917" cy="13510"/>
                                  </a:xfrm>
                                  <a:prstGeom prst="rect">
                                    <a:avLst/>
                                  </a:prstGeom>
                                  <a:noFill/>
                                  <a:ln>
                                    <a:noFill/>
                                  </a:ln>
                                </pic:spPr>
                              </pic:pic>
                              <wps:wsp>
                                <wps:cNvSpPr/>
                                <wps:cNvPr id="5" name="Shape 5"/>
                                <wps:spPr>
                                  <a:xfrm>
                                    <a:off x="972" y="919"/>
                                    <a:ext cx="9932" cy="13517"/>
                                  </a:xfrm>
                                  <a:prstGeom prst="rect">
                                    <a:avLst/>
                                  </a:prstGeom>
                                  <a:noFill/>
                                  <a:ln cap="flat" cmpd="sng" w="9525">
                                    <a:solidFill>
                                      <a:srgbClr val="0000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8">
                                    <a:alphaModFix/>
                                  </a:blip>
                                  <a:srcRect b="0" l="0" r="0" t="0"/>
                                  <a:stretch/>
                                </pic:blipFill>
                                <pic:spPr>
                                  <a:xfrm>
                                    <a:off x="4272" y="3340"/>
                                    <a:ext cx="3223" cy="2759"/>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margin">
                        <wp:align>right</wp:align>
                      </wp:positionH>
                      <wp:positionV relativeFrom="margin">
                        <wp:posOffset>71120</wp:posOffset>
                      </wp:positionV>
                      <wp:extent cx="5729431" cy="8772525"/>
                      <wp:effectExtent b="0" l="0" r="0" t="0"/>
                      <wp:wrapNone/>
                      <wp:docPr id="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729431" cy="8772525"/>
                              </a:xfrm>
                              <a:prstGeom prst="rect"/>
                              <a:ln/>
                            </pic:spPr>
                          </pic:pic>
                        </a:graphicData>
                      </a:graphic>
                    </wp:anchor>
                  </w:drawing>
                </mc:Fallback>
              </mc:AlternateContent>
            </w:r>
          </w:del>
        </w:sdtContent>
      </w:sdt>
      <w:r w:rsidDel="00000000" w:rsidR="00000000" w:rsidRPr="00000000">
        <w:rPr>
          <w:rtl w:val="0"/>
        </w:rPr>
      </w:r>
    </w:p>
    <w:p w:rsidR="00000000" w:rsidDel="00000000" w:rsidP="00000000" w:rsidRDefault="00000000" w:rsidRPr="00000000" w14:paraId="00000002">
      <w:pPr>
        <w:spacing w:before="89" w:lineRule="auto"/>
        <w:ind w:right="49"/>
        <w:jc w:val="center"/>
        <w:rPr>
          <w:b w:val="1"/>
          <w:sz w:val="26"/>
          <w:szCs w:val="26"/>
        </w:rPr>
      </w:pPr>
      <w:r w:rsidDel="00000000" w:rsidR="00000000" w:rsidRPr="00000000">
        <w:rPr>
          <w:rtl w:val="0"/>
        </w:rPr>
      </w:r>
    </w:p>
    <w:p w:rsidR="00000000" w:rsidDel="00000000" w:rsidP="00000000" w:rsidRDefault="00000000" w:rsidRPr="00000000" w14:paraId="00000003">
      <w:pPr>
        <w:spacing w:before="89" w:lineRule="auto"/>
        <w:ind w:right="49"/>
        <w:jc w:val="center"/>
        <w:rPr>
          <w:b w:val="1"/>
          <w:sz w:val="28"/>
          <w:szCs w:val="28"/>
        </w:rPr>
      </w:pPr>
      <w:r w:rsidDel="00000000" w:rsidR="00000000" w:rsidRPr="00000000">
        <w:rPr>
          <w:b w:val="1"/>
          <w:sz w:val="28"/>
          <w:szCs w:val="28"/>
          <w:rtl w:val="0"/>
        </w:rPr>
        <w:t xml:space="preserve">HỌC VIỆN CÔNG NGHỆ BƯU CHÍNH VIỄN THÔNG</w:t>
      </w:r>
    </w:p>
    <w:p w:rsidR="00000000" w:rsidDel="00000000" w:rsidP="00000000" w:rsidRDefault="00000000" w:rsidRPr="00000000" w14:paraId="00000004">
      <w:pPr>
        <w:spacing w:before="89" w:lineRule="auto"/>
        <w:ind w:right="49"/>
        <w:jc w:val="center"/>
        <w:rPr>
          <w:b w:val="1"/>
          <w:sz w:val="28"/>
          <w:szCs w:val="28"/>
        </w:rPr>
      </w:pPr>
      <w:r w:rsidDel="00000000" w:rsidR="00000000" w:rsidRPr="00000000">
        <w:rPr>
          <w:b w:val="1"/>
          <w:sz w:val="28"/>
          <w:szCs w:val="28"/>
          <w:rtl w:val="0"/>
        </w:rPr>
        <w:t xml:space="preserve">KHOA </w:t>
      </w:r>
    </w:p>
    <w:p w:rsidR="00000000" w:rsidDel="00000000" w:rsidP="00000000" w:rsidRDefault="00000000" w:rsidRPr="00000000" w14:paraId="00000005">
      <w:pPr>
        <w:spacing w:line="294" w:lineRule="auto"/>
        <w:ind w:right="49"/>
        <w:jc w:val="center"/>
        <w:rPr>
          <w:sz w:val="28"/>
          <w:szCs w:val="28"/>
        </w:rPr>
      </w:pPr>
      <w:r w:rsidDel="00000000" w:rsidR="00000000" w:rsidRPr="00000000">
        <w:rPr>
          <w:sz w:val="28"/>
          <w:szCs w:val="28"/>
          <w:rtl w:val="0"/>
        </w:rPr>
        <w:t xml:space="preserve">-----</w:t>
      </w:r>
      <w:r w:rsidDel="00000000" w:rsidR="00000000" w:rsidRPr="00000000">
        <w:rPr>
          <w:rFonts w:ascii="Noto Sans Symbols" w:cs="Noto Sans Symbols" w:eastAsia="Noto Sans Symbols" w:hAnsi="Noto Sans Symbols"/>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006">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07">
      <w:pPr>
        <w:spacing w:line="294" w:lineRule="auto"/>
        <w:ind w:right="49"/>
        <w:rPr>
          <w:sz w:val="26"/>
          <w:szCs w:val="26"/>
        </w:rPr>
      </w:pPr>
      <w:r w:rsidDel="00000000" w:rsidR="00000000" w:rsidRPr="00000000">
        <w:rPr>
          <w:rtl w:val="0"/>
        </w:rPr>
      </w:r>
    </w:p>
    <w:p w:rsidR="00000000" w:rsidDel="00000000" w:rsidP="00000000" w:rsidRDefault="00000000" w:rsidRPr="00000000" w14:paraId="00000008">
      <w:pPr>
        <w:spacing w:line="294" w:lineRule="auto"/>
        <w:ind w:right="49"/>
        <w:rPr>
          <w:sz w:val="26"/>
          <w:szCs w:val="26"/>
        </w:rPr>
      </w:pPr>
      <w:r w:rsidDel="00000000" w:rsidR="00000000" w:rsidRPr="00000000">
        <w:rPr>
          <w:rtl w:val="0"/>
        </w:rPr>
      </w:r>
    </w:p>
    <w:p w:rsidR="00000000" w:rsidDel="00000000" w:rsidP="00000000" w:rsidRDefault="00000000" w:rsidRPr="00000000" w14:paraId="00000009">
      <w:pPr>
        <w:spacing w:line="294" w:lineRule="auto"/>
        <w:ind w:right="49"/>
        <w:rPr>
          <w:sz w:val="26"/>
          <w:szCs w:val="26"/>
        </w:rPr>
      </w:pPr>
      <w:r w:rsidDel="00000000" w:rsidR="00000000" w:rsidRPr="00000000">
        <w:rPr>
          <w:rtl w:val="0"/>
        </w:rPr>
      </w:r>
    </w:p>
    <w:p w:rsidR="00000000" w:rsidDel="00000000" w:rsidP="00000000" w:rsidRDefault="00000000" w:rsidRPr="00000000" w14:paraId="0000000A">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0B">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0C">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0D">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0E">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0F">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10">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11">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12">
      <w:pPr>
        <w:spacing w:line="360" w:lineRule="auto"/>
        <w:ind w:right="49"/>
        <w:jc w:val="center"/>
        <w:rPr>
          <w:b w:val="1"/>
          <w:sz w:val="30"/>
          <w:szCs w:val="30"/>
        </w:rPr>
      </w:pPr>
      <w:r w:rsidDel="00000000" w:rsidR="00000000" w:rsidRPr="00000000">
        <w:rPr>
          <w:rtl w:val="0"/>
        </w:rPr>
      </w:r>
    </w:p>
    <w:p w:rsidR="00000000" w:rsidDel="00000000" w:rsidP="00000000" w:rsidRDefault="00000000" w:rsidRPr="00000000" w14:paraId="00000013">
      <w:pPr>
        <w:spacing w:line="360" w:lineRule="auto"/>
        <w:ind w:right="49"/>
        <w:jc w:val="center"/>
        <w:rPr>
          <w:b w:val="1"/>
          <w:sz w:val="56"/>
          <w:szCs w:val="56"/>
        </w:rPr>
      </w:pPr>
      <w:r w:rsidDel="00000000" w:rsidR="00000000" w:rsidRPr="00000000">
        <w:rPr>
          <w:b w:val="1"/>
          <w:sz w:val="56"/>
          <w:szCs w:val="56"/>
          <w:rtl w:val="0"/>
        </w:rPr>
        <w:t xml:space="preserve">BÁO CÁO </w:t>
      </w:r>
    </w:p>
    <w:p w:rsidR="00000000" w:rsidDel="00000000" w:rsidP="00000000" w:rsidRDefault="00000000" w:rsidRPr="00000000" w14:paraId="00000014">
      <w:pPr>
        <w:spacing w:line="360" w:lineRule="auto"/>
        <w:ind w:right="49"/>
        <w:jc w:val="center"/>
        <w:rPr>
          <w:b w:val="1"/>
          <w:sz w:val="56"/>
          <w:szCs w:val="56"/>
        </w:rPr>
      </w:pPr>
      <w:r w:rsidDel="00000000" w:rsidR="00000000" w:rsidRPr="00000000">
        <w:rPr>
          <w:b w:val="1"/>
          <w:sz w:val="56"/>
          <w:szCs w:val="56"/>
          <w:rtl w:val="0"/>
        </w:rPr>
        <w:t xml:space="preserve">THỰC TẬP TỐT NGHIỆP</w:t>
      </w:r>
    </w:p>
    <w:p w:rsidR="00000000" w:rsidDel="00000000" w:rsidP="00000000" w:rsidRDefault="00000000" w:rsidRPr="00000000" w14:paraId="00000015">
      <w:pPr>
        <w:spacing w:line="360" w:lineRule="auto"/>
        <w:ind w:right="49"/>
        <w:jc w:val="center"/>
        <w:rPr>
          <w:b w:val="1"/>
          <w:i w:val="1"/>
          <w:sz w:val="32"/>
          <w:szCs w:val="32"/>
        </w:rPr>
      </w:pPr>
      <w:r w:rsidDel="00000000" w:rsidR="00000000" w:rsidRPr="00000000">
        <w:rPr>
          <w:i w:val="1"/>
          <w:sz w:val="32"/>
          <w:szCs w:val="32"/>
          <w:rtl w:val="0"/>
        </w:rPr>
        <w:t xml:space="preserve">Đơn vị: </w:t>
      </w:r>
      <w:r w:rsidDel="00000000" w:rsidR="00000000" w:rsidRPr="00000000">
        <w:rPr>
          <w:rtl w:val="0"/>
        </w:rPr>
      </w:r>
    </w:p>
    <w:p w:rsidR="00000000" w:rsidDel="00000000" w:rsidP="00000000" w:rsidRDefault="00000000" w:rsidRPr="00000000" w14:paraId="00000016">
      <w:pPr>
        <w:spacing w:line="360" w:lineRule="auto"/>
        <w:ind w:right="49"/>
        <w:jc w:val="center"/>
        <w:rPr>
          <w:b w:val="1"/>
          <w:i w:val="1"/>
          <w:sz w:val="32"/>
          <w:szCs w:val="32"/>
        </w:rPr>
      </w:pPr>
      <w:r w:rsidDel="00000000" w:rsidR="00000000" w:rsidRPr="00000000">
        <w:rPr>
          <w:rtl w:val="0"/>
        </w:rPr>
      </w:r>
    </w:p>
    <w:p w:rsidR="00000000" w:rsidDel="00000000" w:rsidP="00000000" w:rsidRDefault="00000000" w:rsidRPr="00000000" w14:paraId="00000017">
      <w:pPr>
        <w:spacing w:line="360" w:lineRule="auto"/>
        <w:ind w:left="1440" w:right="49" w:firstLine="720"/>
        <w:rPr>
          <w:sz w:val="28"/>
          <w:szCs w:val="28"/>
        </w:rPr>
      </w:pPr>
      <w:r w:rsidDel="00000000" w:rsidR="00000000" w:rsidRPr="00000000">
        <w:rPr>
          <w:b w:val="1"/>
          <w:i w:val="1"/>
          <w:sz w:val="28"/>
          <w:szCs w:val="28"/>
          <w:rtl w:val="0"/>
        </w:rPr>
        <w:t xml:space="preserve">Giảng viên hướng dẫn:</w:t>
      </w:r>
      <w:r w:rsidDel="00000000" w:rsidR="00000000" w:rsidRPr="00000000">
        <w:rPr>
          <w:sz w:val="28"/>
          <w:szCs w:val="28"/>
          <w:rtl w:val="0"/>
        </w:rPr>
        <w:t xml:space="preserve"> </w:t>
        <w:tab/>
        <w:t xml:space="preserve"> </w:t>
      </w:r>
    </w:p>
    <w:p w:rsidR="00000000" w:rsidDel="00000000" w:rsidP="00000000" w:rsidRDefault="00000000" w:rsidRPr="00000000" w14:paraId="00000018">
      <w:pPr>
        <w:spacing w:line="360" w:lineRule="auto"/>
        <w:ind w:left="1440" w:right="49" w:firstLine="720"/>
        <w:rPr>
          <w:sz w:val="28"/>
          <w:szCs w:val="28"/>
        </w:rPr>
      </w:pPr>
      <w:r w:rsidDel="00000000" w:rsidR="00000000" w:rsidRPr="00000000">
        <w:rPr>
          <w:b w:val="1"/>
          <w:i w:val="1"/>
          <w:sz w:val="28"/>
          <w:szCs w:val="28"/>
          <w:rtl w:val="0"/>
        </w:rPr>
        <w:t xml:space="preserve">Sinh viên thực hiện:</w:t>
        <w:tab/>
      </w:r>
      <w:r w:rsidDel="00000000" w:rsidR="00000000" w:rsidRPr="00000000">
        <w:rPr>
          <w:sz w:val="28"/>
          <w:szCs w:val="28"/>
          <w:rtl w:val="0"/>
        </w:rPr>
        <w:tab/>
      </w:r>
    </w:p>
    <w:p w:rsidR="00000000" w:rsidDel="00000000" w:rsidP="00000000" w:rsidRDefault="00000000" w:rsidRPr="00000000" w14:paraId="00000019">
      <w:pPr>
        <w:spacing w:line="360" w:lineRule="auto"/>
        <w:ind w:left="1440" w:right="49" w:firstLine="720"/>
        <w:rPr>
          <w:sz w:val="28"/>
          <w:szCs w:val="28"/>
        </w:rPr>
      </w:pPr>
      <w:r w:rsidDel="00000000" w:rsidR="00000000" w:rsidRPr="00000000">
        <w:rPr>
          <w:b w:val="1"/>
          <w:i w:val="1"/>
          <w:sz w:val="28"/>
          <w:szCs w:val="28"/>
          <w:rtl w:val="0"/>
        </w:rPr>
        <w:t xml:space="preserve">Mã sinh viên: </w:t>
        <w:tab/>
        <w:tab/>
      </w:r>
      <w:r w:rsidDel="00000000" w:rsidR="00000000" w:rsidRPr="00000000">
        <w:rPr>
          <w:rtl w:val="0"/>
        </w:rPr>
      </w:r>
    </w:p>
    <w:p w:rsidR="00000000" w:rsidDel="00000000" w:rsidP="00000000" w:rsidRDefault="00000000" w:rsidRPr="00000000" w14:paraId="0000001A">
      <w:pPr>
        <w:spacing w:line="360" w:lineRule="auto"/>
        <w:ind w:left="1440" w:right="49" w:firstLine="720"/>
        <w:rPr>
          <w:sz w:val="28"/>
          <w:szCs w:val="28"/>
        </w:rPr>
      </w:pPr>
      <w:r w:rsidDel="00000000" w:rsidR="00000000" w:rsidRPr="00000000">
        <w:rPr>
          <w:b w:val="1"/>
          <w:i w:val="1"/>
          <w:sz w:val="28"/>
          <w:szCs w:val="28"/>
          <w:rtl w:val="0"/>
        </w:rPr>
        <w:t xml:space="preserve">Lớp: </w:t>
        <w:tab/>
        <w:tab/>
        <w:tab/>
        <w:tab/>
      </w:r>
      <w:r w:rsidDel="00000000" w:rsidR="00000000" w:rsidRPr="00000000">
        <w:rPr>
          <w:rtl w:val="0"/>
        </w:rPr>
      </w:r>
    </w:p>
    <w:p w:rsidR="00000000" w:rsidDel="00000000" w:rsidP="00000000" w:rsidRDefault="00000000" w:rsidRPr="00000000" w14:paraId="0000001B">
      <w:pPr>
        <w:spacing w:line="360" w:lineRule="auto"/>
        <w:ind w:right="49" w:firstLine="720"/>
        <w:rPr>
          <w:sz w:val="28"/>
          <w:szCs w:val="28"/>
        </w:rPr>
      </w:pPr>
      <w:r w:rsidDel="00000000" w:rsidR="00000000" w:rsidRPr="00000000">
        <w:rPr>
          <w:rtl w:val="0"/>
        </w:rPr>
      </w:r>
    </w:p>
    <w:p w:rsidR="00000000" w:rsidDel="00000000" w:rsidP="00000000" w:rsidRDefault="00000000" w:rsidRPr="00000000" w14:paraId="0000001C">
      <w:pPr>
        <w:spacing w:line="294" w:lineRule="auto"/>
        <w:ind w:left="720" w:right="49" w:firstLine="720"/>
        <w:rPr>
          <w:sz w:val="28"/>
          <w:szCs w:val="28"/>
        </w:rPr>
      </w:pPr>
      <w:r w:rsidDel="00000000" w:rsidR="00000000" w:rsidRPr="00000000">
        <w:rPr>
          <w:rtl w:val="0"/>
        </w:rPr>
      </w:r>
    </w:p>
    <w:p w:rsidR="00000000" w:rsidDel="00000000" w:rsidP="00000000" w:rsidRDefault="00000000" w:rsidRPr="00000000" w14:paraId="0000001D">
      <w:pPr>
        <w:spacing w:line="294" w:lineRule="auto"/>
        <w:ind w:left="720" w:right="49" w:firstLine="720"/>
        <w:rPr>
          <w:sz w:val="28"/>
          <w:szCs w:val="28"/>
        </w:rPr>
      </w:pPr>
      <w:r w:rsidDel="00000000" w:rsidR="00000000" w:rsidRPr="00000000">
        <w:rPr>
          <w:rtl w:val="0"/>
        </w:rPr>
      </w:r>
    </w:p>
    <w:p w:rsidR="00000000" w:rsidDel="00000000" w:rsidP="00000000" w:rsidRDefault="00000000" w:rsidRPr="00000000" w14:paraId="0000001E">
      <w:pPr>
        <w:spacing w:line="294" w:lineRule="auto"/>
        <w:ind w:right="49"/>
        <w:rPr>
          <w:b w:val="1"/>
          <w:sz w:val="28"/>
          <w:szCs w:val="28"/>
        </w:rPr>
      </w:pPr>
      <w:r w:rsidDel="00000000" w:rsidR="00000000" w:rsidRPr="00000000">
        <w:rPr>
          <w:rtl w:val="0"/>
        </w:rPr>
      </w:r>
    </w:p>
    <w:p w:rsidR="00000000" w:rsidDel="00000000" w:rsidP="00000000" w:rsidRDefault="00000000" w:rsidRPr="00000000" w14:paraId="0000001F">
      <w:pPr>
        <w:spacing w:line="294" w:lineRule="auto"/>
        <w:ind w:right="49"/>
        <w:jc w:val="center"/>
        <w:rPr>
          <w:b w:val="1"/>
          <w:sz w:val="28"/>
          <w:szCs w:val="28"/>
        </w:rPr>
      </w:pPr>
      <w:r w:rsidDel="00000000" w:rsidR="00000000" w:rsidRPr="00000000">
        <w:rPr>
          <w:rtl w:val="0"/>
        </w:rPr>
      </w:r>
    </w:p>
    <w:p w:rsidR="00000000" w:rsidDel="00000000" w:rsidP="00000000" w:rsidRDefault="00000000" w:rsidRPr="00000000" w14:paraId="00000020">
      <w:pPr>
        <w:spacing w:line="294" w:lineRule="auto"/>
        <w:ind w:right="49"/>
        <w:jc w:val="center"/>
        <w:rPr>
          <w:b w:val="1"/>
          <w:sz w:val="28"/>
          <w:szCs w:val="28"/>
        </w:rPr>
      </w:pPr>
      <w:r w:rsidDel="00000000" w:rsidR="00000000" w:rsidRPr="00000000">
        <w:rPr>
          <w:b w:val="1"/>
          <w:sz w:val="28"/>
          <w:szCs w:val="28"/>
          <w:rtl w:val="0"/>
        </w:rPr>
        <w:t xml:space="preserve">Hà Nội, 2021</w:t>
      </w:r>
    </w:p>
    <w:p w:rsidR="00000000" w:rsidDel="00000000" w:rsidP="00000000" w:rsidRDefault="00000000" w:rsidRPr="00000000" w14:paraId="00000021">
      <w:pPr>
        <w:spacing w:line="294" w:lineRule="auto"/>
        <w:ind w:right="49"/>
        <w:jc w:val="center"/>
        <w:rPr>
          <w:sz w:val="26"/>
          <w:szCs w:val="26"/>
        </w:rPr>
      </w:pPr>
      <w:bookmarkStart w:colFirst="0" w:colLast="0" w:name="_heading=h.gjdgxs" w:id="0"/>
      <w:bookmarkEnd w:id="0"/>
      <w:r w:rsidDel="00000000" w:rsidR="00000000" w:rsidRPr="00000000">
        <w:rPr>
          <w:sz w:val="26"/>
          <w:szCs w:val="26"/>
          <w:rtl w:val="0"/>
        </w:rPr>
        <w:tab/>
      </w:r>
    </w:p>
    <w:p w:rsidR="00000000" w:rsidDel="00000000" w:rsidP="00000000" w:rsidRDefault="00000000" w:rsidRPr="00000000" w14:paraId="00000022">
      <w:pPr>
        <w:pStyle w:val="Heading1"/>
        <w:rPr/>
      </w:pPr>
      <w:bookmarkStart w:colFirst="0" w:colLast="0" w:name="_heading=h.30j0zll" w:id="1"/>
      <w:bookmarkEnd w:id="1"/>
      <w:r w:rsidDel="00000000" w:rsidR="00000000" w:rsidRPr="00000000">
        <w:rPr>
          <w:rtl w:val="0"/>
        </w:rPr>
        <w:t xml:space="preserve">LỜI MỞ ĐẦU</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60" w:lineRule="auto"/>
        <w:ind w:firstLine="720"/>
        <w:jc w:val="both"/>
        <w:rPr>
          <w:sz w:val="28"/>
          <w:szCs w:val="28"/>
        </w:rPr>
      </w:pPr>
      <w:r w:rsidDel="00000000" w:rsidR="00000000" w:rsidRPr="00000000">
        <w:rPr>
          <w:sz w:val="28"/>
          <w:szCs w:val="28"/>
          <w:rtl w:val="0"/>
        </w:rPr>
        <w:t xml:space="preserve">Sau bốn năm là sinh viên thuộc khoa ….., học trên giảng đường Học viện Công nghệ Bưu chính Viễn thông thì em đã tích lũy được cho bản thân mình nhiều kiến thức. Quá trình thực tập một mặt là yêu cầu bắt buộc với sinh viên nhưng mặt khác đây cũng là một giai đoạn hết sức ý nghĩa, quan trọng giúp sinh viên tập làm quen với công việc thực tế, hội nhập vào môi trường doanh nghiệp. Trong thời gian thực tập, sinh viên có thể học hỏi thêm được nhiều điều, đồng thời cũng là cơ hội để phát triển ra những điểm còn yếu trong kiến thức và khả năng của mình, để từ đó bổ sung, bù đắp trước khi rời ghế nhà trường.</w:t>
      </w:r>
    </w:p>
    <w:p w:rsidR="00000000" w:rsidDel="00000000" w:rsidP="00000000" w:rsidRDefault="00000000" w:rsidRPr="00000000" w14:paraId="00000025">
      <w:pPr>
        <w:spacing w:line="360" w:lineRule="auto"/>
        <w:ind w:firstLine="720"/>
        <w:jc w:val="both"/>
        <w:rPr>
          <w:sz w:val="28"/>
          <w:szCs w:val="28"/>
        </w:rPr>
      </w:pPr>
      <w:r w:rsidDel="00000000" w:rsidR="00000000" w:rsidRPr="00000000">
        <w:rPr>
          <w:sz w:val="28"/>
          <w:szCs w:val="28"/>
          <w:rtl w:val="0"/>
        </w:rPr>
        <w:t xml:space="preserve">Thực hiện nhiệm vụ học tập của nhà trường trong đợt thực tập tốt nghiệp, được sự đồng ý của ban lãnh đạo Khoa đào tạo và …... Bám sát đề cương của Khoa đưa ra, những lý luận và kiến thức đã học. Trong quá trình thực tập em đã được trau dồi thêm kiến thức về giải thuật, cấu trúc dữ liệu và hiểu biết hơn về lập trình, ứng dụng cũng như cơ cấu và tình hình hoạt động của công ty. </w:t>
      </w:r>
    </w:p>
    <w:p w:rsidR="00000000" w:rsidDel="00000000" w:rsidP="00000000" w:rsidRDefault="00000000" w:rsidRPr="00000000" w14:paraId="00000026">
      <w:pPr>
        <w:spacing w:line="360" w:lineRule="auto"/>
        <w:ind w:firstLine="720"/>
        <w:jc w:val="both"/>
        <w:rPr>
          <w:sz w:val="28"/>
          <w:szCs w:val="28"/>
        </w:rPr>
      </w:pPr>
      <w:r w:rsidDel="00000000" w:rsidR="00000000" w:rsidRPr="00000000">
        <w:rPr>
          <w:sz w:val="28"/>
          <w:szCs w:val="28"/>
          <w:rtl w:val="0"/>
        </w:rPr>
        <w:t xml:space="preserve">Được sự tận tình giúp đỡ hướng dẫn của ….. và anh …… cùng với sự giúp đỡ của giáo viên hướng dẫn …… và nỗ lực trong học tập, tìm tòi học hỏi, em đã hoàn thành báo cáo thực tập tốt nghiệp của mình. </w:t>
      </w:r>
    </w:p>
    <w:p w:rsidR="00000000" w:rsidDel="00000000" w:rsidP="00000000" w:rsidRDefault="00000000" w:rsidRPr="00000000" w14:paraId="00000027">
      <w:pPr>
        <w:spacing w:line="360" w:lineRule="auto"/>
        <w:ind w:firstLine="720"/>
        <w:jc w:val="both"/>
        <w:rPr>
          <w:sz w:val="28"/>
          <w:szCs w:val="28"/>
        </w:rPr>
      </w:pPr>
      <w:r w:rsidDel="00000000" w:rsidR="00000000" w:rsidRPr="00000000">
        <w:rPr>
          <w:sz w:val="28"/>
          <w:szCs w:val="28"/>
          <w:rtl w:val="0"/>
        </w:rPr>
        <w:t xml:space="preserve">Báo cáo này gồm 2 phần chính: </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Phần I: Báo cáo thực tập tại công ty</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Phần II: Báo cáo chuyên sâu</w:t>
      </w:r>
    </w:p>
    <w:p w:rsidR="00000000" w:rsidDel="00000000" w:rsidP="00000000" w:rsidRDefault="00000000" w:rsidRPr="00000000" w14:paraId="0000002A">
      <w:pPr>
        <w:spacing w:line="360" w:lineRule="auto"/>
        <w:ind w:firstLine="720"/>
        <w:jc w:val="both"/>
        <w:rPr>
          <w:sz w:val="28"/>
          <w:szCs w:val="28"/>
        </w:rPr>
      </w:pPr>
      <w:r w:rsidDel="00000000" w:rsidR="00000000" w:rsidRPr="00000000">
        <w:rPr>
          <w:sz w:val="28"/>
          <w:szCs w:val="28"/>
          <w:rtl w:val="0"/>
        </w:rPr>
        <w:t xml:space="preserve">Trong quá trình thực hiện báo cáo, tuy đã cố gắng nhưng em vẫn còn những hạn chế về thời gian tìm hiểu, kiến thức cũng như là kinh nghiệm và vẫn còn nhiều sai sót. Em rất mong được nhận những ý kiến đóng góp và nhận xét của cô để em có thể hoàn thiện hơn. </w:t>
      </w:r>
    </w:p>
    <w:p w:rsidR="00000000" w:rsidDel="00000000" w:rsidP="00000000" w:rsidRDefault="00000000" w:rsidRPr="00000000" w14:paraId="0000002B">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2C">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2D">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1fob9te" w:id="2"/>
      <w:bookmarkEnd w:id="2"/>
      <w:r w:rsidDel="00000000" w:rsidR="00000000" w:rsidRPr="00000000">
        <w:rPr>
          <w:rtl w:val="0"/>
        </w:rPr>
        <w:t xml:space="preserve">LỜI CẢM ƠN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ind w:firstLine="720"/>
        <w:jc w:val="both"/>
        <w:rPr>
          <w:sz w:val="28"/>
          <w:szCs w:val="28"/>
        </w:rPr>
      </w:pPr>
      <w:r w:rsidDel="00000000" w:rsidR="00000000" w:rsidRPr="00000000">
        <w:rPr>
          <w:sz w:val="28"/>
          <w:szCs w:val="28"/>
          <w:rtl w:val="0"/>
        </w:rPr>
        <w:t xml:space="preserve">Để hoàn thành được báo cáo thực tập tốt nghiệp này thì em xin cảm ơn tới phía …… đã tạo điều kiện cho em được thực tập tại đây. Ngoài ra, em cảm ơn …hướng dẫn …. đã luôn nhiệt tình chỉ dẫn, giảng dạy cho em những kiến thức về giải thuật, cấu trúc dữ liệu để em có thể nắm bắt nhanh nhất và tốt hơn ….. quản lý chung của khóa thực tập. </w:t>
      </w:r>
    </w:p>
    <w:p w:rsidR="00000000" w:rsidDel="00000000" w:rsidP="00000000" w:rsidRDefault="00000000" w:rsidRPr="00000000" w14:paraId="00000031">
      <w:pPr>
        <w:spacing w:line="360" w:lineRule="auto"/>
        <w:ind w:firstLine="720"/>
        <w:jc w:val="both"/>
        <w:rPr>
          <w:sz w:val="28"/>
          <w:szCs w:val="28"/>
        </w:rPr>
      </w:pPr>
      <w:r w:rsidDel="00000000" w:rsidR="00000000" w:rsidRPr="00000000">
        <w:rPr>
          <w:sz w:val="28"/>
          <w:szCs w:val="28"/>
          <w:rtl w:val="0"/>
        </w:rPr>
        <w:t xml:space="preserve">Em xin gửi lời cảm ơn tới ban lãnh đạo Học viện, Khoa đào tạo đã thiết lập khung chương trình có môn học “Thực tập” để em có thể vận dụng những kiến thức học được trên giảng đường áp dụng vào công việc và được tham quan, tìm hiểu về môi trường doanh nghiệp.</w:t>
      </w:r>
    </w:p>
    <w:p w:rsidR="00000000" w:rsidDel="00000000" w:rsidP="00000000" w:rsidRDefault="00000000" w:rsidRPr="00000000" w14:paraId="00000032">
      <w:pPr>
        <w:spacing w:line="360" w:lineRule="auto"/>
        <w:ind w:firstLine="720"/>
        <w:jc w:val="both"/>
        <w:rPr>
          <w:sz w:val="28"/>
          <w:szCs w:val="28"/>
        </w:rPr>
      </w:pPr>
      <w:r w:rsidDel="00000000" w:rsidR="00000000" w:rsidRPr="00000000">
        <w:rPr>
          <w:sz w:val="28"/>
          <w:szCs w:val="28"/>
          <w:rtl w:val="0"/>
        </w:rPr>
        <w:t xml:space="preserve">Em xin gửi lời cảm ơn sâu sắc và chân thành tới giáo viên hướng dẫn …..– một cô giáo luôn cống hiến hết mình với nghề, với sinh viên. … luôn dìu dắt, giúp đỡ và chỉ bảo tận tình cho em từ …. tới bây giờ. </w:t>
      </w:r>
    </w:p>
    <w:p w:rsidR="00000000" w:rsidDel="00000000" w:rsidP="00000000" w:rsidRDefault="00000000" w:rsidRPr="00000000" w14:paraId="00000033">
      <w:pPr>
        <w:spacing w:line="360" w:lineRule="auto"/>
        <w:ind w:firstLine="720"/>
        <w:jc w:val="both"/>
        <w:rPr>
          <w:sz w:val="28"/>
          <w:szCs w:val="28"/>
        </w:rPr>
      </w:pPr>
      <w:r w:rsidDel="00000000" w:rsidR="00000000" w:rsidRPr="00000000">
        <w:rPr>
          <w:sz w:val="28"/>
          <w:szCs w:val="28"/>
          <w:rtl w:val="0"/>
        </w:rPr>
        <w:t xml:space="preserve">Em chân thành cảm ơn! </w:t>
      </w:r>
    </w:p>
    <w:p w:rsidR="00000000" w:rsidDel="00000000" w:rsidP="00000000" w:rsidRDefault="00000000" w:rsidRPr="00000000" w14:paraId="00000034">
      <w:pPr>
        <w:spacing w:line="360" w:lineRule="auto"/>
        <w:ind w:firstLine="720"/>
        <w:jc w:val="both"/>
        <w:rPr>
          <w:sz w:val="28"/>
          <w:szCs w:val="28"/>
        </w:rPr>
      </w:pPr>
      <w:r w:rsidDel="00000000" w:rsidR="00000000" w:rsidRPr="00000000">
        <w:rPr>
          <w:sz w:val="28"/>
          <w:szCs w:val="28"/>
          <w:rtl w:val="0"/>
        </w:rPr>
        <w:tab/>
        <w:tab/>
        <w:tab/>
        <w:tab/>
        <w:tab/>
        <w:tab/>
      </w:r>
    </w:p>
    <w:p w:rsidR="00000000" w:rsidDel="00000000" w:rsidP="00000000" w:rsidRDefault="00000000" w:rsidRPr="00000000" w14:paraId="00000035">
      <w:pPr>
        <w:spacing w:line="360" w:lineRule="auto"/>
        <w:ind w:left="4320" w:firstLine="720"/>
        <w:jc w:val="both"/>
        <w:rPr>
          <w:sz w:val="28"/>
          <w:szCs w:val="28"/>
        </w:rPr>
      </w:pPr>
      <w:r w:rsidDel="00000000" w:rsidR="00000000" w:rsidRPr="00000000">
        <w:rPr>
          <w:sz w:val="28"/>
          <w:szCs w:val="28"/>
          <w:rtl w:val="0"/>
        </w:rPr>
        <w:t xml:space="preserve">Hà Nội, ngày 18 tháng 9 năm 2021</w:t>
      </w:r>
    </w:p>
    <w:p w:rsidR="00000000" w:rsidDel="00000000" w:rsidP="00000000" w:rsidRDefault="00000000" w:rsidRPr="00000000" w14:paraId="00000036">
      <w:pPr>
        <w:spacing w:line="360" w:lineRule="auto"/>
        <w:ind w:left="4320" w:firstLine="720"/>
        <w:jc w:val="both"/>
        <w:rPr>
          <w:sz w:val="28"/>
          <w:szCs w:val="28"/>
        </w:rPr>
      </w:pPr>
      <w:r w:rsidDel="00000000" w:rsidR="00000000" w:rsidRPr="00000000">
        <w:rPr>
          <w:rtl w:val="0"/>
        </w:rPr>
      </w:r>
    </w:p>
    <w:p w:rsidR="00000000" w:rsidDel="00000000" w:rsidP="00000000" w:rsidRDefault="00000000" w:rsidRPr="00000000" w14:paraId="00000037">
      <w:pPr>
        <w:spacing w:line="360" w:lineRule="auto"/>
        <w:ind w:left="4320" w:firstLine="720"/>
        <w:jc w:val="both"/>
        <w:rPr>
          <w:sz w:val="28"/>
          <w:szCs w:val="28"/>
        </w:rPr>
      </w:pPr>
      <w:r w:rsidDel="00000000" w:rsidR="00000000" w:rsidRPr="00000000">
        <w:rPr>
          <w:sz w:val="28"/>
          <w:szCs w:val="28"/>
          <w:rtl w:val="0"/>
        </w:rPr>
        <w:tab/>
      </w:r>
    </w:p>
    <w:p w:rsidR="00000000" w:rsidDel="00000000" w:rsidP="00000000" w:rsidRDefault="00000000" w:rsidRPr="00000000" w14:paraId="00000038">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39">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3A">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3B">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3C">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3D">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3E">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3F">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40">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3znysh7" w:id="3"/>
      <w:bookmarkEnd w:id="3"/>
      <w:r w:rsidDel="00000000" w:rsidR="00000000" w:rsidRPr="00000000">
        <w:rPr>
          <w:rtl w:val="0"/>
        </w:rPr>
        <w:t xml:space="preserve">NHẬN XÉT KẾT QUẢ THỰC TẬP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tabs>
          <w:tab w:val="left" w:pos="9639"/>
        </w:tabs>
        <w:spacing w:line="360" w:lineRule="auto"/>
        <w:jc w:val="both"/>
        <w:rPr>
          <w:sz w:val="28"/>
          <w:szCs w:val="28"/>
        </w:rPr>
      </w:pPr>
      <w:r w:rsidDel="00000000" w:rsidR="00000000" w:rsidRPr="00000000">
        <w:rPr>
          <w:sz w:val="28"/>
          <w:szCs w:val="28"/>
          <w:rtl w:val="0"/>
        </w:rPr>
        <w:tab/>
        <w:tab/>
        <w:tab/>
        <w:tab/>
        <w:tab/>
        <w:tab/>
        <w:tab/>
        <w:tab/>
        <w:tab/>
        <w:tab/>
        <w:tab/>
        <w:tab/>
        <w:tab/>
        <w:tab/>
        <w:tab/>
        <w:tab/>
        <w:tab/>
        <w:tab/>
        <w:tab/>
        <w:tab/>
        <w:tab/>
        <w:tab/>
        <w:tab/>
        <w:tab/>
        <w:tab/>
        <w:tab/>
        <w:tab/>
      </w:r>
    </w:p>
    <w:p w:rsidR="00000000" w:rsidDel="00000000" w:rsidP="00000000" w:rsidRDefault="00000000" w:rsidRPr="00000000" w14:paraId="0000004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LỤC</w:t>
      </w:r>
    </w:p>
    <w:p w:rsidR="00000000" w:rsidDel="00000000" w:rsidP="00000000" w:rsidRDefault="00000000" w:rsidRPr="00000000" w14:paraId="0000004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right" w:pos="9061"/>
            </w:tabs>
            <w:spacing w:after="1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right" w:pos="9061"/>
            </w:tabs>
            <w:spacing w:after="1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Style w:val="Heading1"/>
        <w:rPr>
          <w:sz w:val="28"/>
          <w:szCs w:val="28"/>
        </w:rPr>
      </w:pPr>
      <w:r w:rsidDel="00000000" w:rsidR="00000000" w:rsidRPr="00000000">
        <w:rPr>
          <w:rtl w:val="0"/>
        </w:rPr>
      </w:r>
    </w:p>
    <w:p w:rsidR="00000000" w:rsidDel="00000000" w:rsidP="00000000" w:rsidRDefault="00000000" w:rsidRPr="00000000" w14:paraId="0000004A">
      <w:pPr>
        <w:pStyle w:val="Heading1"/>
        <w:rPr>
          <w:sz w:val="28"/>
          <w:szCs w:val="28"/>
        </w:rPr>
      </w:pPr>
      <w:r w:rsidDel="00000000" w:rsidR="00000000" w:rsidRPr="00000000">
        <w:rPr>
          <w:rtl w:val="0"/>
        </w:rPr>
      </w:r>
    </w:p>
    <w:p w:rsidR="00000000" w:rsidDel="00000000" w:rsidP="00000000" w:rsidRDefault="00000000" w:rsidRPr="00000000" w14:paraId="0000004B">
      <w:pPr>
        <w:pStyle w:val="Heading1"/>
        <w:rPr>
          <w:sz w:val="28"/>
          <w:szCs w:val="28"/>
        </w:rPr>
      </w:pPr>
      <w:r w:rsidDel="00000000" w:rsidR="00000000" w:rsidRPr="00000000">
        <w:rPr>
          <w:rtl w:val="0"/>
        </w:rPr>
      </w:r>
    </w:p>
    <w:p w:rsidR="00000000" w:rsidDel="00000000" w:rsidP="00000000" w:rsidRDefault="00000000" w:rsidRPr="00000000" w14:paraId="0000004C">
      <w:pPr>
        <w:pStyle w:val="Heading1"/>
        <w:rPr>
          <w:sz w:val="28"/>
          <w:szCs w:val="28"/>
        </w:rPr>
      </w:pPr>
      <w:r w:rsidDel="00000000" w:rsidR="00000000" w:rsidRPr="00000000">
        <w:rPr>
          <w:rtl w:val="0"/>
        </w:rPr>
      </w:r>
    </w:p>
    <w:p w:rsidR="00000000" w:rsidDel="00000000" w:rsidP="00000000" w:rsidRDefault="00000000" w:rsidRPr="00000000" w14:paraId="0000004D">
      <w:pPr>
        <w:pStyle w:val="Heading1"/>
        <w:rPr>
          <w:sz w:val="28"/>
          <w:szCs w:val="28"/>
        </w:rPr>
      </w:pPr>
      <w:r w:rsidDel="00000000" w:rsidR="00000000" w:rsidRPr="00000000">
        <w:rPr>
          <w:rtl w:val="0"/>
        </w:rPr>
      </w:r>
    </w:p>
    <w:p w:rsidR="00000000" w:rsidDel="00000000" w:rsidP="00000000" w:rsidRDefault="00000000" w:rsidRPr="00000000" w14:paraId="0000004E">
      <w:pPr>
        <w:pStyle w:val="Heading1"/>
        <w:rPr>
          <w:sz w:val="28"/>
          <w:szCs w:val="28"/>
        </w:rPr>
      </w:pPr>
      <w:r w:rsidDel="00000000" w:rsidR="00000000" w:rsidRPr="00000000">
        <w:rPr>
          <w:rtl w:val="0"/>
        </w:rPr>
      </w:r>
    </w:p>
    <w:p w:rsidR="00000000" w:rsidDel="00000000" w:rsidP="00000000" w:rsidRDefault="00000000" w:rsidRPr="00000000" w14:paraId="0000004F">
      <w:pPr>
        <w:pStyle w:val="Heading1"/>
        <w:rPr>
          <w:sz w:val="28"/>
          <w:szCs w:val="28"/>
        </w:rPr>
      </w:pPr>
      <w:r w:rsidDel="00000000" w:rsidR="00000000" w:rsidRPr="00000000">
        <w:rPr>
          <w:rtl w:val="0"/>
        </w:rPr>
      </w:r>
    </w:p>
    <w:p w:rsidR="00000000" w:rsidDel="00000000" w:rsidP="00000000" w:rsidRDefault="00000000" w:rsidRPr="00000000" w14:paraId="00000050">
      <w:pPr>
        <w:pStyle w:val="Heading1"/>
        <w:rPr>
          <w:sz w:val="28"/>
          <w:szCs w:val="28"/>
        </w:rPr>
      </w:pPr>
      <w:r w:rsidDel="00000000" w:rsidR="00000000" w:rsidRPr="00000000">
        <w:rPr>
          <w:rtl w:val="0"/>
        </w:rPr>
      </w:r>
    </w:p>
    <w:p w:rsidR="00000000" w:rsidDel="00000000" w:rsidP="00000000" w:rsidRDefault="00000000" w:rsidRPr="00000000" w14:paraId="00000051">
      <w:pPr>
        <w:pStyle w:val="Heading1"/>
        <w:rPr>
          <w:sz w:val="28"/>
          <w:szCs w:val="28"/>
        </w:rPr>
      </w:pPr>
      <w:r w:rsidDel="00000000" w:rsidR="00000000" w:rsidRPr="00000000">
        <w:rPr>
          <w:rtl w:val="0"/>
        </w:rPr>
      </w:r>
    </w:p>
    <w:p w:rsidR="00000000" w:rsidDel="00000000" w:rsidP="00000000" w:rsidRDefault="00000000" w:rsidRPr="00000000" w14:paraId="00000052">
      <w:pPr>
        <w:pStyle w:val="Heading1"/>
        <w:rPr>
          <w:sz w:val="28"/>
          <w:szCs w:val="28"/>
        </w:rPr>
      </w:pPr>
      <w:r w:rsidDel="00000000" w:rsidR="00000000" w:rsidRPr="00000000">
        <w:rPr>
          <w:rtl w:val="0"/>
        </w:rPr>
      </w:r>
    </w:p>
    <w:p w:rsidR="00000000" w:rsidDel="00000000" w:rsidP="00000000" w:rsidRDefault="00000000" w:rsidRPr="00000000" w14:paraId="00000053">
      <w:pPr>
        <w:pStyle w:val="Heading1"/>
        <w:rPr>
          <w:sz w:val="28"/>
          <w:szCs w:val="28"/>
        </w:rPr>
      </w:pPr>
      <w:r w:rsidDel="00000000" w:rsidR="00000000" w:rsidRPr="00000000">
        <w:rPr>
          <w:rtl w:val="0"/>
        </w:rPr>
      </w:r>
    </w:p>
    <w:p w:rsidR="00000000" w:rsidDel="00000000" w:rsidP="00000000" w:rsidRDefault="00000000" w:rsidRPr="00000000" w14:paraId="00000054">
      <w:pPr>
        <w:pStyle w:val="Heading1"/>
        <w:rPr>
          <w:sz w:val="28"/>
          <w:szCs w:val="28"/>
        </w:rPr>
      </w:pPr>
      <w:r w:rsidDel="00000000" w:rsidR="00000000" w:rsidRPr="00000000">
        <w:rPr>
          <w:rtl w:val="0"/>
        </w:rPr>
      </w:r>
    </w:p>
    <w:p w:rsidR="00000000" w:rsidDel="00000000" w:rsidP="00000000" w:rsidRDefault="00000000" w:rsidRPr="00000000" w14:paraId="00000055">
      <w:pPr>
        <w:pStyle w:val="Heading1"/>
        <w:rPr>
          <w:sz w:val="28"/>
          <w:szCs w:val="28"/>
        </w:rPr>
      </w:pPr>
      <w:r w:rsidDel="00000000" w:rsidR="00000000" w:rsidRPr="00000000">
        <w:rPr>
          <w:rtl w:val="0"/>
        </w:rPr>
      </w:r>
    </w:p>
    <w:p w:rsidR="00000000" w:rsidDel="00000000" w:rsidP="00000000" w:rsidRDefault="00000000" w:rsidRPr="00000000" w14:paraId="00000056">
      <w:pPr>
        <w:pStyle w:val="Heading1"/>
        <w:rPr>
          <w:sz w:val="28"/>
          <w:szCs w:val="28"/>
        </w:rPr>
      </w:pPr>
      <w:r w:rsidDel="00000000" w:rsidR="00000000" w:rsidRPr="00000000">
        <w:rPr>
          <w:rtl w:val="0"/>
        </w:rPr>
      </w:r>
    </w:p>
    <w:p w:rsidR="00000000" w:rsidDel="00000000" w:rsidP="00000000" w:rsidRDefault="00000000" w:rsidRPr="00000000" w14:paraId="00000057">
      <w:pPr>
        <w:pStyle w:val="Heading1"/>
        <w:jc w:val="left"/>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pStyle w:val="Heading1"/>
        <w:rPr/>
      </w:pPr>
      <w:bookmarkStart w:colFirst="0" w:colLast="0" w:name="_heading=h.2et92p0" w:id="4"/>
      <w:bookmarkEnd w:id="4"/>
      <w:r w:rsidDel="00000000" w:rsidR="00000000" w:rsidRPr="00000000">
        <w:rPr>
          <w:rtl w:val="0"/>
        </w:rPr>
        <w:t xml:space="preserve">DANH MỤC CÁC TỪ VIẾT TẮT </w:t>
      </w:r>
    </w:p>
    <w:p w:rsidR="00000000" w:rsidDel="00000000" w:rsidP="00000000" w:rsidRDefault="00000000" w:rsidRPr="00000000" w14:paraId="00000062">
      <w:pPr>
        <w:rPr/>
      </w:pPr>
      <w:r w:rsidDel="00000000" w:rsidR="00000000" w:rsidRPr="00000000">
        <w:rPr>
          <w:rtl w:val="0"/>
        </w:rPr>
      </w:r>
    </w:p>
    <w:tbl>
      <w:tblPr>
        <w:tblStyle w:val="Table1"/>
        <w:tblW w:w="90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544"/>
        <w:gridCol w:w="3679"/>
        <w:tblGridChange w:id="0">
          <w:tblGrid>
            <w:gridCol w:w="1838"/>
            <w:gridCol w:w="3544"/>
            <w:gridCol w:w="3679"/>
          </w:tblGrid>
        </w:tblGridChange>
      </w:tblGrid>
      <w:tr>
        <w:trPr>
          <w:cantSplit w:val="0"/>
          <w:tblHeader w:val="0"/>
        </w:trPr>
        <w:tc>
          <w:tcPr/>
          <w:p w:rsidR="00000000" w:rsidDel="00000000" w:rsidP="00000000" w:rsidRDefault="00000000" w:rsidRPr="00000000" w14:paraId="00000063">
            <w:pPr>
              <w:spacing w:line="360" w:lineRule="auto"/>
              <w:jc w:val="center"/>
              <w:rPr>
                <w:b w:val="1"/>
                <w:sz w:val="28"/>
                <w:szCs w:val="28"/>
              </w:rPr>
            </w:pPr>
            <w:r w:rsidDel="00000000" w:rsidR="00000000" w:rsidRPr="00000000">
              <w:rPr>
                <w:b w:val="1"/>
                <w:sz w:val="28"/>
                <w:szCs w:val="28"/>
                <w:rtl w:val="0"/>
              </w:rPr>
              <w:t xml:space="preserve">Từ viết tắt</w:t>
            </w:r>
          </w:p>
        </w:tc>
        <w:tc>
          <w:tcPr/>
          <w:p w:rsidR="00000000" w:rsidDel="00000000" w:rsidP="00000000" w:rsidRDefault="00000000" w:rsidRPr="00000000" w14:paraId="00000064">
            <w:pPr>
              <w:spacing w:line="360" w:lineRule="auto"/>
              <w:jc w:val="center"/>
              <w:rPr>
                <w:b w:val="1"/>
                <w:sz w:val="28"/>
                <w:szCs w:val="28"/>
              </w:rPr>
            </w:pPr>
            <w:r w:rsidDel="00000000" w:rsidR="00000000" w:rsidRPr="00000000">
              <w:rPr>
                <w:b w:val="1"/>
                <w:sz w:val="28"/>
                <w:szCs w:val="28"/>
                <w:rtl w:val="0"/>
              </w:rPr>
              <w:t xml:space="preserve">Viết đầy đủ</w:t>
            </w:r>
          </w:p>
        </w:tc>
        <w:tc>
          <w:tcPr/>
          <w:p w:rsidR="00000000" w:rsidDel="00000000" w:rsidP="00000000" w:rsidRDefault="00000000" w:rsidRPr="00000000" w14:paraId="00000065">
            <w:pPr>
              <w:spacing w:line="360" w:lineRule="auto"/>
              <w:jc w:val="center"/>
              <w:rPr>
                <w:b w:val="1"/>
                <w:sz w:val="28"/>
                <w:szCs w:val="28"/>
              </w:rPr>
            </w:pPr>
            <w:r w:rsidDel="00000000" w:rsidR="00000000" w:rsidRPr="00000000">
              <w:rPr>
                <w:b w:val="1"/>
                <w:sz w:val="28"/>
                <w:szCs w:val="28"/>
                <w:rtl w:val="0"/>
              </w:rPr>
              <w:t xml:space="preserve">Giải thích nghĩa</w:t>
            </w:r>
          </w:p>
        </w:tc>
      </w:tr>
      <w:tr>
        <w:trPr>
          <w:cantSplit w:val="0"/>
          <w:tblHeader w:val="0"/>
        </w:trPr>
        <w:tc>
          <w:tcPr>
            <w:vAlign w:val="center"/>
          </w:tcPr>
          <w:p w:rsidR="00000000" w:rsidDel="00000000" w:rsidP="00000000" w:rsidRDefault="00000000" w:rsidRPr="00000000" w14:paraId="00000066">
            <w:pPr>
              <w:spacing w:line="360" w:lineRule="auto"/>
              <w:jc w:val="center"/>
              <w:rPr>
                <w:sz w:val="28"/>
                <w:szCs w:val="28"/>
              </w:rPr>
            </w:pPr>
            <w:r w:rsidDel="00000000" w:rsidR="00000000" w:rsidRPr="00000000">
              <w:rPr>
                <w:sz w:val="28"/>
                <w:szCs w:val="28"/>
                <w:rtl w:val="0"/>
              </w:rPr>
              <w:t xml:space="preserve">SVMC</w:t>
            </w:r>
          </w:p>
        </w:tc>
        <w:tc>
          <w:tcPr>
            <w:vAlign w:val="center"/>
          </w:tcPr>
          <w:p w:rsidR="00000000" w:rsidDel="00000000" w:rsidP="00000000" w:rsidRDefault="00000000" w:rsidRPr="00000000" w14:paraId="00000067">
            <w:pPr>
              <w:spacing w:line="360" w:lineRule="auto"/>
              <w:jc w:val="center"/>
              <w:rPr>
                <w:sz w:val="28"/>
                <w:szCs w:val="28"/>
              </w:rPr>
            </w:pPr>
            <w:r w:rsidDel="00000000" w:rsidR="00000000" w:rsidRPr="00000000">
              <w:rPr>
                <w:sz w:val="28"/>
                <w:szCs w:val="28"/>
                <w:highlight w:val="white"/>
                <w:rtl w:val="0"/>
              </w:rPr>
              <w:t xml:space="preserve">Samsung Vietnam Mobile R&amp;D Center</w:t>
            </w:r>
            <w:r w:rsidDel="00000000" w:rsidR="00000000" w:rsidRPr="00000000">
              <w:rPr>
                <w:rtl w:val="0"/>
              </w:rPr>
            </w:r>
          </w:p>
        </w:tc>
        <w:tc>
          <w:tcPr>
            <w:vAlign w:val="center"/>
          </w:tcPr>
          <w:p w:rsidR="00000000" w:rsidDel="00000000" w:rsidP="00000000" w:rsidRDefault="00000000" w:rsidRPr="00000000" w14:paraId="00000068">
            <w:pPr>
              <w:spacing w:line="360" w:lineRule="auto"/>
              <w:jc w:val="center"/>
              <w:rPr>
                <w:sz w:val="28"/>
                <w:szCs w:val="28"/>
              </w:rPr>
            </w:pPr>
            <w:r w:rsidDel="00000000" w:rsidR="00000000" w:rsidRPr="00000000">
              <w:rPr>
                <w:sz w:val="28"/>
                <w:szCs w:val="28"/>
                <w:rtl w:val="0"/>
              </w:rPr>
              <w:t xml:space="preserve">Trung tâm nghiên cứu và phát triển ĐTDĐ Samsung Việt Nam</w:t>
            </w:r>
          </w:p>
        </w:tc>
      </w:tr>
      <w:tr>
        <w:trPr>
          <w:cantSplit w:val="0"/>
          <w:tblHeader w:val="0"/>
        </w:trPr>
        <w:tc>
          <w:tcPr>
            <w:vAlign w:val="center"/>
          </w:tcPr>
          <w:p w:rsidR="00000000" w:rsidDel="00000000" w:rsidP="00000000" w:rsidRDefault="00000000" w:rsidRPr="00000000" w14:paraId="00000069">
            <w:pPr>
              <w:spacing w:line="360" w:lineRule="auto"/>
              <w:jc w:val="center"/>
              <w:rPr>
                <w:sz w:val="28"/>
                <w:szCs w:val="28"/>
              </w:rPr>
            </w:pPr>
            <w:r w:rsidDel="00000000" w:rsidR="00000000" w:rsidRPr="00000000">
              <w:rPr>
                <w:sz w:val="28"/>
                <w:szCs w:val="28"/>
                <w:rtl w:val="0"/>
              </w:rPr>
              <w:t xml:space="preserve">ĐTDĐ</w:t>
            </w:r>
          </w:p>
        </w:tc>
        <w:tc>
          <w:tcPr>
            <w:vAlign w:val="center"/>
          </w:tcPr>
          <w:p w:rsidR="00000000" w:rsidDel="00000000" w:rsidP="00000000" w:rsidRDefault="00000000" w:rsidRPr="00000000" w14:paraId="0000006A">
            <w:pPr>
              <w:spacing w:line="360" w:lineRule="auto"/>
              <w:jc w:val="center"/>
              <w:rPr>
                <w:sz w:val="28"/>
                <w:szCs w:val="28"/>
              </w:rPr>
            </w:pPr>
            <w:r w:rsidDel="00000000" w:rsidR="00000000" w:rsidRPr="00000000">
              <w:rPr>
                <w:rtl w:val="0"/>
              </w:rPr>
            </w:r>
          </w:p>
        </w:tc>
        <w:tc>
          <w:tcPr>
            <w:vAlign w:val="center"/>
          </w:tcPr>
          <w:p w:rsidR="00000000" w:rsidDel="00000000" w:rsidP="00000000" w:rsidRDefault="00000000" w:rsidRPr="00000000" w14:paraId="0000006B">
            <w:pPr>
              <w:spacing w:line="360" w:lineRule="auto"/>
              <w:jc w:val="center"/>
              <w:rPr>
                <w:sz w:val="28"/>
                <w:szCs w:val="28"/>
              </w:rPr>
            </w:pPr>
            <w:r w:rsidDel="00000000" w:rsidR="00000000" w:rsidRPr="00000000">
              <w:rPr>
                <w:sz w:val="28"/>
                <w:szCs w:val="28"/>
                <w:rtl w:val="0"/>
              </w:rPr>
              <w:t xml:space="preserve">Điện thoại di động</w:t>
            </w:r>
          </w:p>
        </w:tc>
      </w:tr>
      <w:tr>
        <w:trPr>
          <w:cantSplit w:val="0"/>
          <w:tblHeader w:val="0"/>
        </w:trPr>
        <w:tc>
          <w:tcPr>
            <w:vAlign w:val="center"/>
          </w:tcPr>
          <w:p w:rsidR="00000000" w:rsidDel="00000000" w:rsidP="00000000" w:rsidRDefault="00000000" w:rsidRPr="00000000" w14:paraId="0000006C">
            <w:pPr>
              <w:spacing w:line="360" w:lineRule="auto"/>
              <w:jc w:val="center"/>
              <w:rPr>
                <w:sz w:val="28"/>
                <w:szCs w:val="28"/>
              </w:rPr>
            </w:pPr>
            <w:r w:rsidDel="00000000" w:rsidR="00000000" w:rsidRPr="00000000">
              <w:rPr>
                <w:sz w:val="28"/>
                <w:szCs w:val="28"/>
                <w:rtl w:val="0"/>
              </w:rPr>
              <w:t xml:space="preserve">R&amp;D</w:t>
            </w:r>
          </w:p>
        </w:tc>
        <w:tc>
          <w:tcPr>
            <w:vAlign w:val="center"/>
          </w:tcPr>
          <w:p w:rsidR="00000000" w:rsidDel="00000000" w:rsidP="00000000" w:rsidRDefault="00000000" w:rsidRPr="00000000" w14:paraId="0000006D">
            <w:pPr>
              <w:spacing w:line="360" w:lineRule="auto"/>
              <w:jc w:val="center"/>
              <w:rPr>
                <w:sz w:val="28"/>
                <w:szCs w:val="28"/>
              </w:rPr>
            </w:pPr>
            <w:r w:rsidDel="00000000" w:rsidR="00000000" w:rsidRPr="00000000">
              <w:rPr>
                <w:sz w:val="28"/>
                <w:szCs w:val="28"/>
                <w:rtl w:val="0"/>
              </w:rPr>
              <w:t xml:space="preserve">Research and Development</w:t>
            </w:r>
          </w:p>
        </w:tc>
        <w:tc>
          <w:tcPr>
            <w:vAlign w:val="center"/>
          </w:tcPr>
          <w:p w:rsidR="00000000" w:rsidDel="00000000" w:rsidP="00000000" w:rsidRDefault="00000000" w:rsidRPr="00000000" w14:paraId="0000006E">
            <w:pPr>
              <w:spacing w:line="360" w:lineRule="auto"/>
              <w:jc w:val="center"/>
              <w:rPr>
                <w:sz w:val="28"/>
                <w:szCs w:val="28"/>
              </w:rPr>
            </w:pPr>
            <w:r w:rsidDel="00000000" w:rsidR="00000000" w:rsidRPr="00000000">
              <w:rPr>
                <w:sz w:val="28"/>
                <w:szCs w:val="28"/>
                <w:rtl w:val="0"/>
              </w:rPr>
              <w:t xml:space="preserve">Nghiên cứu và Phát triển</w:t>
            </w:r>
          </w:p>
        </w:tc>
      </w:tr>
      <w:tr>
        <w:trPr>
          <w:cantSplit w:val="0"/>
          <w:tblHeader w:val="0"/>
        </w:trPr>
        <w:tc>
          <w:tcPr>
            <w:vAlign w:val="center"/>
          </w:tcPr>
          <w:p w:rsidR="00000000" w:rsidDel="00000000" w:rsidP="00000000" w:rsidRDefault="00000000" w:rsidRPr="00000000" w14:paraId="0000006F">
            <w:pPr>
              <w:spacing w:line="360" w:lineRule="auto"/>
              <w:jc w:val="center"/>
              <w:rPr>
                <w:sz w:val="28"/>
                <w:szCs w:val="28"/>
              </w:rPr>
            </w:pPr>
            <w:r w:rsidDel="00000000" w:rsidR="00000000" w:rsidRPr="00000000">
              <w:rPr>
                <w:sz w:val="28"/>
                <w:szCs w:val="28"/>
                <w:rtl w:val="0"/>
              </w:rPr>
              <w:t xml:space="preserve">B2B</w:t>
            </w:r>
          </w:p>
        </w:tc>
        <w:tc>
          <w:tcPr>
            <w:vAlign w:val="center"/>
          </w:tcPr>
          <w:p w:rsidR="00000000" w:rsidDel="00000000" w:rsidP="00000000" w:rsidRDefault="00000000" w:rsidRPr="00000000" w14:paraId="00000070">
            <w:pPr>
              <w:spacing w:line="360" w:lineRule="auto"/>
              <w:jc w:val="center"/>
              <w:rPr>
                <w:sz w:val="28"/>
                <w:szCs w:val="28"/>
              </w:rPr>
            </w:pPr>
            <w:r w:rsidDel="00000000" w:rsidR="00000000" w:rsidRPr="00000000">
              <w:rPr>
                <w:sz w:val="28"/>
                <w:szCs w:val="28"/>
                <w:rtl w:val="0"/>
              </w:rPr>
              <w:t xml:space="preserve">Business to business</w:t>
            </w:r>
          </w:p>
        </w:tc>
        <w:tc>
          <w:tcPr>
            <w:vAlign w:val="center"/>
          </w:tcPr>
          <w:p w:rsidR="00000000" w:rsidDel="00000000" w:rsidP="00000000" w:rsidRDefault="00000000" w:rsidRPr="00000000" w14:paraId="00000071">
            <w:pPr>
              <w:spacing w:line="360" w:lineRule="auto"/>
              <w:jc w:val="center"/>
              <w:rPr>
                <w:sz w:val="28"/>
                <w:szCs w:val="28"/>
              </w:rPr>
            </w:pPr>
            <w:r w:rsidDel="00000000" w:rsidR="00000000" w:rsidRPr="00000000">
              <w:rPr>
                <w:sz w:val="28"/>
                <w:szCs w:val="28"/>
                <w:rtl w:val="0"/>
              </w:rPr>
              <w:t xml:space="preserve">Kinh doanh tới kinh doanh</w:t>
            </w:r>
          </w:p>
        </w:tc>
      </w:tr>
      <w:tr>
        <w:trPr>
          <w:cantSplit w:val="0"/>
          <w:tblHeader w:val="0"/>
        </w:trPr>
        <w:tc>
          <w:tcPr>
            <w:vAlign w:val="center"/>
          </w:tcPr>
          <w:p w:rsidR="00000000" w:rsidDel="00000000" w:rsidP="00000000" w:rsidRDefault="00000000" w:rsidRPr="00000000" w14:paraId="00000072">
            <w:pPr>
              <w:spacing w:line="360" w:lineRule="auto"/>
              <w:jc w:val="center"/>
              <w:rPr>
                <w:sz w:val="28"/>
                <w:szCs w:val="28"/>
              </w:rPr>
            </w:pPr>
            <w:r w:rsidDel="00000000" w:rsidR="00000000" w:rsidRPr="00000000">
              <w:rPr>
                <w:sz w:val="28"/>
                <w:szCs w:val="28"/>
                <w:rtl w:val="0"/>
              </w:rPr>
              <w:t xml:space="preserve">B2C</w:t>
            </w:r>
          </w:p>
        </w:tc>
        <w:tc>
          <w:tcPr>
            <w:vAlign w:val="center"/>
          </w:tcPr>
          <w:p w:rsidR="00000000" w:rsidDel="00000000" w:rsidP="00000000" w:rsidRDefault="00000000" w:rsidRPr="00000000" w14:paraId="00000073">
            <w:pPr>
              <w:spacing w:line="360" w:lineRule="auto"/>
              <w:jc w:val="center"/>
              <w:rPr>
                <w:sz w:val="28"/>
                <w:szCs w:val="28"/>
              </w:rPr>
            </w:pPr>
            <w:r w:rsidDel="00000000" w:rsidR="00000000" w:rsidRPr="00000000">
              <w:rPr>
                <w:sz w:val="28"/>
                <w:szCs w:val="28"/>
                <w:rtl w:val="0"/>
              </w:rPr>
              <w:t xml:space="preserve">Business to consumer</w:t>
            </w:r>
          </w:p>
        </w:tc>
        <w:tc>
          <w:tcPr>
            <w:vAlign w:val="center"/>
          </w:tcPr>
          <w:p w:rsidR="00000000" w:rsidDel="00000000" w:rsidP="00000000" w:rsidRDefault="00000000" w:rsidRPr="00000000" w14:paraId="00000074">
            <w:pPr>
              <w:spacing w:line="360" w:lineRule="auto"/>
              <w:jc w:val="center"/>
              <w:rPr>
                <w:sz w:val="28"/>
                <w:szCs w:val="28"/>
              </w:rPr>
            </w:pPr>
            <w:r w:rsidDel="00000000" w:rsidR="00000000" w:rsidRPr="00000000">
              <w:rPr>
                <w:sz w:val="28"/>
                <w:szCs w:val="28"/>
                <w:rtl w:val="0"/>
              </w:rPr>
              <w:t xml:space="preserve">Kinh doanh tới khách hàng</w:t>
            </w:r>
          </w:p>
        </w:tc>
      </w:tr>
      <w:tr>
        <w:trPr>
          <w:cantSplit w:val="0"/>
          <w:tblHeader w:val="0"/>
        </w:trPr>
        <w:tc>
          <w:tcPr>
            <w:vAlign w:val="center"/>
          </w:tcPr>
          <w:p w:rsidR="00000000" w:rsidDel="00000000" w:rsidP="00000000" w:rsidRDefault="00000000" w:rsidRPr="00000000" w14:paraId="00000075">
            <w:pPr>
              <w:spacing w:line="360" w:lineRule="auto"/>
              <w:jc w:val="center"/>
              <w:rPr>
                <w:sz w:val="28"/>
                <w:szCs w:val="28"/>
              </w:rPr>
            </w:pPr>
            <w:r w:rsidDel="00000000" w:rsidR="00000000" w:rsidRPr="00000000">
              <w:rPr>
                <w:sz w:val="28"/>
                <w:szCs w:val="28"/>
                <w:rtl w:val="0"/>
              </w:rPr>
              <w:t xml:space="preserve">OT</w:t>
            </w:r>
          </w:p>
        </w:tc>
        <w:tc>
          <w:tcPr>
            <w:vAlign w:val="center"/>
          </w:tcPr>
          <w:p w:rsidR="00000000" w:rsidDel="00000000" w:rsidP="00000000" w:rsidRDefault="00000000" w:rsidRPr="00000000" w14:paraId="00000076">
            <w:pPr>
              <w:spacing w:line="360" w:lineRule="auto"/>
              <w:jc w:val="center"/>
              <w:rPr>
                <w:sz w:val="28"/>
                <w:szCs w:val="28"/>
              </w:rPr>
            </w:pPr>
            <w:sdt>
              <w:sdtPr>
                <w:tag w:val="goog_rdk_3"/>
              </w:sdtPr>
              <w:sdtContent>
                <w:ins w:author="Tuan Huy Vu" w:id="1" w:date="2021-08-02T02:46:14Z">
                  <w:r w:rsidDel="00000000" w:rsidR="00000000" w:rsidRPr="00000000">
                    <w:rPr>
                      <w:sz w:val="28"/>
                      <w:szCs w:val="28"/>
                      <w:rtl w:val="0"/>
                    </w:rPr>
                    <w:t xml:space="preserve">Object</w:t>
                  </w:r>
                </w:ins>
              </w:sdtContent>
            </w:sdt>
            <w:sdt>
              <w:sdtPr>
                <w:tag w:val="goog_rdk_4"/>
              </w:sdtPr>
              <w:sdtContent>
                <w:del w:author="Tuan Huy Vu" w:id="1" w:date="2021-08-02T02:46:14Z">
                  <w:r w:rsidDel="00000000" w:rsidR="00000000" w:rsidRPr="00000000">
                    <w:rPr>
                      <w:sz w:val="28"/>
                      <w:szCs w:val="28"/>
                      <w:rtl w:val="0"/>
                    </w:rPr>
                    <w:delText xml:space="preserve">Objcet</w:delText>
                  </w:r>
                </w:del>
              </w:sdtContent>
            </w:sdt>
            <w:r w:rsidDel="00000000" w:rsidR="00000000" w:rsidRPr="00000000">
              <w:rPr>
                <w:sz w:val="28"/>
                <w:szCs w:val="28"/>
                <w:rtl w:val="0"/>
              </w:rPr>
              <w:t xml:space="preserve"> Tracking</w:t>
            </w:r>
          </w:p>
        </w:tc>
        <w:tc>
          <w:tcPr>
            <w:vAlign w:val="center"/>
          </w:tcPr>
          <w:p w:rsidR="00000000" w:rsidDel="00000000" w:rsidP="00000000" w:rsidRDefault="00000000" w:rsidRPr="00000000" w14:paraId="00000077">
            <w:pPr>
              <w:spacing w:line="360" w:lineRule="auto"/>
              <w:jc w:val="center"/>
              <w:rPr>
                <w:sz w:val="28"/>
                <w:szCs w:val="28"/>
              </w:rPr>
            </w:pPr>
            <w:r w:rsidDel="00000000" w:rsidR="00000000" w:rsidRPr="00000000">
              <w:rPr>
                <w:sz w:val="28"/>
                <w:szCs w:val="28"/>
                <w:rtl w:val="0"/>
              </w:rPr>
              <w:t xml:space="preserve">Theo dõi đối tượng</w:t>
            </w:r>
          </w:p>
        </w:tc>
      </w:tr>
      <w:tr>
        <w:trPr>
          <w:cantSplit w:val="0"/>
          <w:tblHeader w:val="0"/>
        </w:trPr>
        <w:tc>
          <w:tcPr>
            <w:vAlign w:val="center"/>
          </w:tcPr>
          <w:p w:rsidR="00000000" w:rsidDel="00000000" w:rsidP="00000000" w:rsidRDefault="00000000" w:rsidRPr="00000000" w14:paraId="00000078">
            <w:pPr>
              <w:spacing w:line="360" w:lineRule="auto"/>
              <w:jc w:val="center"/>
              <w:rPr>
                <w:sz w:val="28"/>
                <w:szCs w:val="28"/>
              </w:rPr>
            </w:pPr>
            <w:r w:rsidDel="00000000" w:rsidR="00000000" w:rsidRPr="00000000">
              <w:rPr>
                <w:sz w:val="28"/>
                <w:szCs w:val="28"/>
                <w:rtl w:val="0"/>
              </w:rPr>
              <w:t xml:space="preserve">OD</w:t>
            </w:r>
          </w:p>
        </w:tc>
        <w:tc>
          <w:tcPr>
            <w:vAlign w:val="center"/>
          </w:tcPr>
          <w:p w:rsidR="00000000" w:rsidDel="00000000" w:rsidP="00000000" w:rsidRDefault="00000000" w:rsidRPr="00000000" w14:paraId="00000079">
            <w:pPr>
              <w:spacing w:line="360" w:lineRule="auto"/>
              <w:jc w:val="center"/>
              <w:rPr>
                <w:sz w:val="28"/>
                <w:szCs w:val="28"/>
              </w:rPr>
            </w:pPr>
            <w:r w:rsidDel="00000000" w:rsidR="00000000" w:rsidRPr="00000000">
              <w:rPr>
                <w:sz w:val="28"/>
                <w:szCs w:val="28"/>
                <w:rtl w:val="0"/>
              </w:rPr>
              <w:t xml:space="preserve">Object Detecting</w:t>
            </w:r>
          </w:p>
        </w:tc>
        <w:tc>
          <w:tcPr>
            <w:vAlign w:val="center"/>
          </w:tcPr>
          <w:p w:rsidR="00000000" w:rsidDel="00000000" w:rsidP="00000000" w:rsidRDefault="00000000" w:rsidRPr="00000000" w14:paraId="0000007A">
            <w:pPr>
              <w:spacing w:line="360" w:lineRule="auto"/>
              <w:jc w:val="center"/>
              <w:rPr>
                <w:sz w:val="28"/>
                <w:szCs w:val="28"/>
              </w:rPr>
            </w:pPr>
            <w:r w:rsidDel="00000000" w:rsidR="00000000" w:rsidRPr="00000000">
              <w:rPr>
                <w:sz w:val="28"/>
                <w:szCs w:val="28"/>
                <w:rtl w:val="0"/>
              </w:rPr>
              <w:t xml:space="preserve">Phát hiện đối tượng</w:t>
            </w:r>
          </w:p>
        </w:tc>
      </w:tr>
      <w:tr>
        <w:trPr>
          <w:cantSplit w:val="0"/>
          <w:tblHeader w:val="0"/>
        </w:trPr>
        <w:tc>
          <w:tcPr>
            <w:vAlign w:val="center"/>
          </w:tcPr>
          <w:p w:rsidR="00000000" w:rsidDel="00000000" w:rsidP="00000000" w:rsidRDefault="00000000" w:rsidRPr="00000000" w14:paraId="0000007B">
            <w:pPr>
              <w:spacing w:line="360" w:lineRule="auto"/>
              <w:jc w:val="center"/>
              <w:rPr>
                <w:sz w:val="28"/>
                <w:szCs w:val="28"/>
              </w:rPr>
            </w:pPr>
            <w:r w:rsidDel="00000000" w:rsidR="00000000" w:rsidRPr="00000000">
              <w:rPr>
                <w:rtl w:val="0"/>
              </w:rPr>
            </w:r>
          </w:p>
        </w:tc>
        <w:tc>
          <w:tcPr>
            <w:vAlign w:val="center"/>
          </w:tcPr>
          <w:p w:rsidR="00000000" w:rsidDel="00000000" w:rsidP="00000000" w:rsidRDefault="00000000" w:rsidRPr="00000000" w14:paraId="0000007C">
            <w:pPr>
              <w:spacing w:line="360" w:lineRule="auto"/>
              <w:jc w:val="center"/>
              <w:rPr>
                <w:sz w:val="28"/>
                <w:szCs w:val="28"/>
              </w:rPr>
            </w:pPr>
            <w:r w:rsidDel="00000000" w:rsidR="00000000" w:rsidRPr="00000000">
              <w:rPr>
                <w:sz w:val="28"/>
                <w:szCs w:val="28"/>
                <w:rtl w:val="0"/>
              </w:rPr>
              <w:t xml:space="preserve">OpenCV</w:t>
            </w:r>
          </w:p>
        </w:tc>
        <w:tc>
          <w:tcPr>
            <w:vAlign w:val="center"/>
          </w:tcPr>
          <w:p w:rsidR="00000000" w:rsidDel="00000000" w:rsidP="00000000" w:rsidRDefault="00000000" w:rsidRPr="00000000" w14:paraId="0000007D">
            <w:pPr>
              <w:spacing w:line="360" w:lineRule="auto"/>
              <w:jc w:val="center"/>
              <w:rPr>
                <w:sz w:val="28"/>
                <w:szCs w:val="28"/>
              </w:rPr>
            </w:pPr>
            <w:r w:rsidDel="00000000" w:rsidR="00000000" w:rsidRPr="00000000">
              <w:rPr>
                <w:sz w:val="28"/>
                <w:szCs w:val="28"/>
                <w:rtl w:val="0"/>
              </w:rPr>
              <w:t xml:space="preserve">Thư viện mở</w:t>
            </w:r>
          </w:p>
        </w:tc>
      </w:tr>
      <w:tr>
        <w:trPr>
          <w:cantSplit w:val="0"/>
          <w:tblHeader w:val="0"/>
        </w:trPr>
        <w:tc>
          <w:tcPr>
            <w:vAlign w:val="center"/>
          </w:tcPr>
          <w:p w:rsidR="00000000" w:rsidDel="00000000" w:rsidP="00000000" w:rsidRDefault="00000000" w:rsidRPr="00000000" w14:paraId="0000007E">
            <w:pPr>
              <w:spacing w:line="360" w:lineRule="auto"/>
              <w:jc w:val="center"/>
              <w:rPr>
                <w:sz w:val="28"/>
                <w:szCs w:val="28"/>
              </w:rPr>
            </w:pPr>
            <w:r w:rsidDel="00000000" w:rsidR="00000000" w:rsidRPr="00000000">
              <w:rPr>
                <w:sz w:val="28"/>
                <w:szCs w:val="28"/>
                <w:rtl w:val="0"/>
              </w:rPr>
              <w:t xml:space="preserve">MIL</w:t>
            </w:r>
          </w:p>
        </w:tc>
        <w:tc>
          <w:tcPr>
            <w:vAlign w:val="center"/>
          </w:tcPr>
          <w:p w:rsidR="00000000" w:rsidDel="00000000" w:rsidP="00000000" w:rsidRDefault="00000000" w:rsidRPr="00000000" w14:paraId="0000007F">
            <w:pPr>
              <w:pStyle w:val="Heading1"/>
              <w:shd w:fill="ffffff" w:val="clear"/>
              <w:spacing w:before="0" w:lineRule="auto"/>
              <w:rPr>
                <w:b w:val="0"/>
                <w:sz w:val="28"/>
                <w:szCs w:val="28"/>
              </w:rPr>
            </w:pPr>
            <w:bookmarkStart w:colFirst="0" w:colLast="0" w:name="_heading=h.tyjcwt" w:id="5"/>
            <w:bookmarkEnd w:id="5"/>
            <w:r w:rsidDel="00000000" w:rsidR="00000000" w:rsidRPr="00000000">
              <w:rPr>
                <w:b w:val="0"/>
                <w:sz w:val="28"/>
                <w:szCs w:val="28"/>
                <w:rtl w:val="0"/>
              </w:rPr>
              <w:t xml:space="preserve">Multiple Instance Learning</w:t>
            </w:r>
          </w:p>
        </w:tc>
        <w:tc>
          <w:tcPr>
            <w:vAlign w:val="center"/>
          </w:tcPr>
          <w:p w:rsidR="00000000" w:rsidDel="00000000" w:rsidP="00000000" w:rsidRDefault="00000000" w:rsidRPr="00000000" w14:paraId="00000080">
            <w:pPr>
              <w:spacing w:line="360" w:lineRule="auto"/>
              <w:jc w:val="center"/>
              <w:rPr>
                <w:sz w:val="28"/>
                <w:szCs w:val="28"/>
              </w:rPr>
            </w:pPr>
            <w:r w:rsidDel="00000000" w:rsidR="00000000" w:rsidRPr="00000000">
              <w:rPr>
                <w:sz w:val="28"/>
                <w:szCs w:val="28"/>
                <w:rtl w:val="0"/>
              </w:rPr>
              <w:t xml:space="preserve">Học nhiều trường</w:t>
            </w:r>
          </w:p>
        </w:tc>
      </w:tr>
      <w:tr>
        <w:trPr>
          <w:cantSplit w:val="0"/>
          <w:tblHeader w:val="0"/>
        </w:trPr>
        <w:tc>
          <w:tcPr>
            <w:vAlign w:val="center"/>
          </w:tcPr>
          <w:p w:rsidR="00000000" w:rsidDel="00000000" w:rsidP="00000000" w:rsidRDefault="00000000" w:rsidRPr="00000000" w14:paraId="00000081">
            <w:pPr>
              <w:spacing w:line="360" w:lineRule="auto"/>
              <w:jc w:val="center"/>
              <w:rPr>
                <w:sz w:val="28"/>
                <w:szCs w:val="28"/>
              </w:rPr>
            </w:pPr>
            <w:r w:rsidDel="00000000" w:rsidR="00000000" w:rsidRPr="00000000">
              <w:rPr>
                <w:sz w:val="28"/>
                <w:szCs w:val="28"/>
                <w:rtl w:val="0"/>
              </w:rPr>
              <w:t xml:space="preserve">CRST</w:t>
            </w:r>
          </w:p>
        </w:tc>
        <w:tc>
          <w:tcPr>
            <w:vAlign w:val="center"/>
          </w:tcPr>
          <w:p w:rsidR="00000000" w:rsidDel="00000000" w:rsidP="00000000" w:rsidRDefault="00000000" w:rsidRPr="00000000" w14:paraId="00000082">
            <w:pPr>
              <w:pStyle w:val="Heading1"/>
              <w:shd w:fill="ffffff" w:val="clear"/>
              <w:spacing w:before="0" w:lineRule="auto"/>
              <w:rPr>
                <w:b w:val="0"/>
                <w:sz w:val="28"/>
                <w:szCs w:val="28"/>
              </w:rPr>
            </w:pPr>
            <w:bookmarkStart w:colFirst="0" w:colLast="0" w:name="_heading=h.3dy6vkm" w:id="6"/>
            <w:bookmarkEnd w:id="6"/>
            <w:r w:rsidDel="00000000" w:rsidR="00000000" w:rsidRPr="00000000">
              <w:rPr>
                <w:b w:val="0"/>
                <w:sz w:val="28"/>
                <w:szCs w:val="28"/>
                <w:highlight w:val="white"/>
                <w:rtl w:val="0"/>
              </w:rPr>
              <w:t xml:space="preserve">Channel and Spatial Reliability Tracking</w:t>
            </w:r>
            <w:r w:rsidDel="00000000" w:rsidR="00000000" w:rsidRPr="00000000">
              <w:rPr>
                <w:rtl w:val="0"/>
              </w:rPr>
            </w:r>
          </w:p>
        </w:tc>
        <w:tc>
          <w:tcPr>
            <w:vAlign w:val="center"/>
          </w:tcPr>
          <w:p w:rsidR="00000000" w:rsidDel="00000000" w:rsidP="00000000" w:rsidRDefault="00000000" w:rsidRPr="00000000" w14:paraId="00000083">
            <w:pPr>
              <w:jc w:val="center"/>
              <w:rPr>
                <w:sz w:val="28"/>
                <w:szCs w:val="28"/>
              </w:rPr>
            </w:pPr>
            <w:r w:rsidDel="00000000" w:rsidR="00000000" w:rsidRPr="00000000">
              <w:rPr>
                <w:sz w:val="28"/>
                <w:szCs w:val="28"/>
                <w:rtl w:val="0"/>
              </w:rPr>
              <w:t xml:space="preserve">Theo dõi độ tin cậy không gian và kênh</w:t>
            </w:r>
          </w:p>
        </w:tc>
      </w:tr>
      <w:tr>
        <w:trPr>
          <w:cantSplit w:val="0"/>
          <w:tblHeader w:val="0"/>
        </w:trPr>
        <w:tc>
          <w:tcPr>
            <w:vAlign w:val="center"/>
          </w:tcPr>
          <w:p w:rsidR="00000000" w:rsidDel="00000000" w:rsidP="00000000" w:rsidRDefault="00000000" w:rsidRPr="00000000" w14:paraId="00000084">
            <w:pPr>
              <w:spacing w:line="360" w:lineRule="auto"/>
              <w:jc w:val="center"/>
              <w:rPr>
                <w:sz w:val="28"/>
                <w:szCs w:val="28"/>
              </w:rPr>
            </w:pPr>
            <w:r w:rsidDel="00000000" w:rsidR="00000000" w:rsidRPr="00000000">
              <w:rPr>
                <w:sz w:val="28"/>
                <w:szCs w:val="28"/>
                <w:rtl w:val="0"/>
              </w:rPr>
              <w:t xml:space="preserve">GOTURN</w:t>
            </w:r>
          </w:p>
        </w:tc>
        <w:tc>
          <w:tcPr>
            <w:vAlign w:val="center"/>
          </w:tcPr>
          <w:p w:rsidR="00000000" w:rsidDel="00000000" w:rsidP="00000000" w:rsidRDefault="00000000" w:rsidRPr="00000000" w14:paraId="00000085">
            <w:pPr>
              <w:pStyle w:val="Heading1"/>
              <w:shd w:fill="ffffff" w:val="clear"/>
              <w:spacing w:before="0" w:lineRule="auto"/>
              <w:rPr>
                <w:b w:val="0"/>
                <w:sz w:val="28"/>
                <w:szCs w:val="28"/>
              </w:rPr>
            </w:pPr>
            <w:bookmarkStart w:colFirst="0" w:colLast="0" w:name="_heading=h.1t3h5sf" w:id="7"/>
            <w:bookmarkEnd w:id="7"/>
            <w:r w:rsidDel="00000000" w:rsidR="00000000" w:rsidRPr="00000000">
              <w:rPr>
                <w:b w:val="0"/>
                <w:i w:val="0"/>
                <w:sz w:val="28"/>
                <w:szCs w:val="28"/>
                <w:highlight w:val="white"/>
                <w:rtl w:val="0"/>
              </w:rPr>
              <w:t xml:space="preserve">Generic Object Tracking Using Regression Networks</w:t>
            </w:r>
            <w:r w:rsidDel="00000000" w:rsidR="00000000" w:rsidRPr="00000000">
              <w:rPr>
                <w:rtl w:val="0"/>
              </w:rPr>
            </w:r>
          </w:p>
        </w:tc>
        <w:tc>
          <w:tcPr>
            <w:vAlign w:val="center"/>
          </w:tcPr>
          <w:p w:rsidR="00000000" w:rsidDel="00000000" w:rsidP="00000000" w:rsidRDefault="00000000" w:rsidRPr="00000000" w14:paraId="00000086">
            <w:pPr>
              <w:jc w:val="center"/>
              <w:rPr>
                <w:sz w:val="28"/>
                <w:szCs w:val="28"/>
              </w:rPr>
            </w:pPr>
            <w:r w:rsidDel="00000000" w:rsidR="00000000" w:rsidRPr="00000000">
              <w:rPr>
                <w:sz w:val="28"/>
                <w:szCs w:val="28"/>
                <w:rtl w:val="0"/>
              </w:rPr>
              <w:t xml:space="preserve">Theo dõi đối tượng chung bằng mạng hồi quy</w:t>
            </w:r>
          </w:p>
        </w:tc>
      </w:tr>
      <w:tr>
        <w:trPr>
          <w:cantSplit w:val="0"/>
          <w:tblHeader w:val="0"/>
        </w:trPr>
        <w:tc>
          <w:tcPr>
            <w:vAlign w:val="center"/>
          </w:tcPr>
          <w:p w:rsidR="00000000" w:rsidDel="00000000" w:rsidP="00000000" w:rsidRDefault="00000000" w:rsidRPr="00000000" w14:paraId="00000087">
            <w:pPr>
              <w:spacing w:line="360" w:lineRule="auto"/>
              <w:jc w:val="center"/>
              <w:rPr>
                <w:sz w:val="28"/>
                <w:szCs w:val="28"/>
              </w:rPr>
            </w:pPr>
            <w:r w:rsidDel="00000000" w:rsidR="00000000" w:rsidRPr="00000000">
              <w:rPr>
                <w:sz w:val="28"/>
                <w:szCs w:val="28"/>
                <w:rtl w:val="0"/>
              </w:rPr>
              <w:t xml:space="preserve">KCF</w:t>
            </w:r>
          </w:p>
        </w:tc>
        <w:tc>
          <w:tcPr>
            <w:vAlign w:val="center"/>
          </w:tcPr>
          <w:p w:rsidR="00000000" w:rsidDel="00000000" w:rsidP="00000000" w:rsidRDefault="00000000" w:rsidRPr="00000000" w14:paraId="00000088">
            <w:pPr>
              <w:spacing w:line="360" w:lineRule="auto"/>
              <w:jc w:val="center"/>
              <w:rPr>
                <w:sz w:val="28"/>
                <w:szCs w:val="28"/>
              </w:rPr>
            </w:pPr>
            <w:r w:rsidDel="00000000" w:rsidR="00000000" w:rsidRPr="00000000">
              <w:rPr>
                <w:sz w:val="28"/>
                <w:szCs w:val="28"/>
                <w:rtl w:val="0"/>
              </w:rPr>
              <w:t xml:space="preserve">Kernelized Correlation Filters</w:t>
            </w:r>
          </w:p>
        </w:tc>
        <w:tc>
          <w:tcPr>
            <w:vAlign w:val="center"/>
          </w:tcPr>
          <w:p w:rsidR="00000000" w:rsidDel="00000000" w:rsidP="00000000" w:rsidRDefault="00000000" w:rsidRPr="00000000" w14:paraId="00000089">
            <w:pPr>
              <w:spacing w:line="360" w:lineRule="auto"/>
              <w:jc w:val="center"/>
              <w:rPr>
                <w:sz w:val="28"/>
                <w:szCs w:val="28"/>
              </w:rPr>
            </w:pPr>
            <w:r w:rsidDel="00000000" w:rsidR="00000000" w:rsidRPr="00000000">
              <w:rPr>
                <w:sz w:val="28"/>
                <w:szCs w:val="28"/>
                <w:rtl w:val="0"/>
              </w:rPr>
              <w:t xml:space="preserve">Bộ lọc tương tự Kernel</w:t>
            </w:r>
          </w:p>
        </w:tc>
      </w:tr>
      <w:tr>
        <w:trPr>
          <w:cantSplit w:val="0"/>
          <w:tblHeader w:val="0"/>
        </w:trPr>
        <w:tc>
          <w:tcPr>
            <w:vAlign w:val="center"/>
          </w:tcPr>
          <w:p w:rsidR="00000000" w:rsidDel="00000000" w:rsidP="00000000" w:rsidRDefault="00000000" w:rsidRPr="00000000" w14:paraId="0000008A">
            <w:pPr>
              <w:spacing w:line="360" w:lineRule="auto"/>
              <w:jc w:val="center"/>
              <w:rPr>
                <w:sz w:val="28"/>
                <w:szCs w:val="28"/>
              </w:rPr>
            </w:pPr>
            <w:r w:rsidDel="00000000" w:rsidR="00000000" w:rsidRPr="00000000">
              <w:rPr>
                <w:sz w:val="28"/>
                <w:szCs w:val="28"/>
                <w:rtl w:val="0"/>
              </w:rPr>
              <w:t xml:space="preserve">TLD</w:t>
            </w:r>
          </w:p>
        </w:tc>
        <w:tc>
          <w:tcPr>
            <w:vAlign w:val="center"/>
          </w:tcPr>
          <w:p w:rsidR="00000000" w:rsidDel="00000000" w:rsidP="00000000" w:rsidRDefault="00000000" w:rsidRPr="00000000" w14:paraId="0000008B">
            <w:pPr>
              <w:spacing w:line="360" w:lineRule="auto"/>
              <w:jc w:val="center"/>
              <w:rPr>
                <w:sz w:val="28"/>
                <w:szCs w:val="28"/>
                <w:highlight w:val="white"/>
              </w:rPr>
            </w:pPr>
            <w:r w:rsidDel="00000000" w:rsidR="00000000" w:rsidRPr="00000000">
              <w:rPr>
                <w:b w:val="0"/>
                <w:sz w:val="28"/>
                <w:szCs w:val="28"/>
                <w:highlight w:val="white"/>
                <w:rtl w:val="0"/>
              </w:rPr>
              <w:t xml:space="preserve">Tracking, learning and detection</w:t>
            </w:r>
            <w:r w:rsidDel="00000000" w:rsidR="00000000" w:rsidRPr="00000000">
              <w:rPr>
                <w:rtl w:val="0"/>
              </w:rPr>
            </w:r>
          </w:p>
        </w:tc>
        <w:tc>
          <w:tcPr>
            <w:vAlign w:val="center"/>
          </w:tcPr>
          <w:p w:rsidR="00000000" w:rsidDel="00000000" w:rsidP="00000000" w:rsidRDefault="00000000" w:rsidRPr="00000000" w14:paraId="0000008C">
            <w:pPr>
              <w:spacing w:line="360" w:lineRule="auto"/>
              <w:jc w:val="center"/>
              <w:rPr>
                <w:sz w:val="28"/>
                <w:szCs w:val="28"/>
              </w:rPr>
            </w:pPr>
            <w:r w:rsidDel="00000000" w:rsidR="00000000" w:rsidRPr="00000000">
              <w:rPr>
                <w:sz w:val="28"/>
                <w:szCs w:val="28"/>
                <w:rtl w:val="0"/>
              </w:rPr>
              <w:t xml:space="preserve">Theo dõi, học và phát hiện</w:t>
            </w:r>
          </w:p>
        </w:tc>
      </w:tr>
      <w:tr>
        <w:trPr>
          <w:cantSplit w:val="0"/>
          <w:tblHeader w:val="0"/>
        </w:trPr>
        <w:tc>
          <w:tcPr>
            <w:vAlign w:val="center"/>
          </w:tcPr>
          <w:p w:rsidR="00000000" w:rsidDel="00000000" w:rsidP="00000000" w:rsidRDefault="00000000" w:rsidRPr="00000000" w14:paraId="0000008D">
            <w:pPr>
              <w:spacing w:line="360" w:lineRule="auto"/>
              <w:jc w:val="center"/>
              <w:rPr>
                <w:sz w:val="28"/>
                <w:szCs w:val="28"/>
              </w:rPr>
            </w:pPr>
            <w:r w:rsidDel="00000000" w:rsidR="00000000" w:rsidRPr="00000000">
              <w:rPr>
                <w:sz w:val="28"/>
                <w:szCs w:val="28"/>
                <w:rtl w:val="0"/>
              </w:rPr>
              <w:t xml:space="preserve">MOSSE</w:t>
            </w:r>
          </w:p>
        </w:tc>
        <w:tc>
          <w:tcPr>
            <w:vAlign w:val="center"/>
          </w:tcPr>
          <w:p w:rsidR="00000000" w:rsidDel="00000000" w:rsidP="00000000" w:rsidRDefault="00000000" w:rsidRPr="00000000" w14:paraId="0000008E">
            <w:pPr>
              <w:jc w:val="center"/>
              <w:rPr>
                <w:b w:val="1"/>
                <w:sz w:val="28"/>
                <w:szCs w:val="28"/>
                <w:highlight w:val="white"/>
              </w:rPr>
            </w:pPr>
            <w:r w:rsidDel="00000000" w:rsidR="00000000" w:rsidRPr="00000000">
              <w:rPr>
                <w:sz w:val="28"/>
                <w:szCs w:val="28"/>
                <w:highlight w:val="white"/>
                <w:rtl w:val="0"/>
              </w:rPr>
              <w:t xml:space="preserve">Minimum Output Sum of Squared Error</w:t>
            </w:r>
            <w:r w:rsidDel="00000000" w:rsidR="00000000" w:rsidRPr="00000000">
              <w:rPr>
                <w:rtl w:val="0"/>
              </w:rPr>
            </w:r>
          </w:p>
        </w:tc>
        <w:tc>
          <w:tcPr>
            <w:vAlign w:val="center"/>
          </w:tcPr>
          <w:p w:rsidR="00000000" w:rsidDel="00000000" w:rsidP="00000000" w:rsidRDefault="00000000" w:rsidRPr="00000000" w14:paraId="0000008F">
            <w:pPr>
              <w:jc w:val="center"/>
              <w:rPr>
                <w:sz w:val="28"/>
                <w:szCs w:val="28"/>
              </w:rPr>
            </w:pPr>
            <w:r w:rsidDel="00000000" w:rsidR="00000000" w:rsidRPr="00000000">
              <w:rPr>
                <w:sz w:val="28"/>
                <w:szCs w:val="28"/>
                <w:rtl w:val="0"/>
              </w:rPr>
              <w:t xml:space="preserve">Tổng đầu ra tối thiểu của lỗi bình thường</w:t>
            </w:r>
          </w:p>
        </w:tc>
      </w:tr>
      <w:tr>
        <w:trPr>
          <w:cantSplit w:val="0"/>
          <w:tblHeader w:val="0"/>
        </w:trPr>
        <w:tc>
          <w:tcPr>
            <w:vAlign w:val="center"/>
          </w:tcPr>
          <w:p w:rsidR="00000000" w:rsidDel="00000000" w:rsidP="00000000" w:rsidRDefault="00000000" w:rsidRPr="00000000" w14:paraId="00000090">
            <w:pPr>
              <w:spacing w:line="360" w:lineRule="auto"/>
              <w:jc w:val="center"/>
              <w:rPr>
                <w:sz w:val="28"/>
                <w:szCs w:val="28"/>
              </w:rPr>
            </w:pPr>
            <w:r w:rsidDel="00000000" w:rsidR="00000000" w:rsidRPr="00000000">
              <w:rPr>
                <w:sz w:val="28"/>
                <w:szCs w:val="28"/>
                <w:rtl w:val="0"/>
              </w:rPr>
              <w:t xml:space="preserve">CV</w:t>
            </w:r>
          </w:p>
        </w:tc>
        <w:tc>
          <w:tcPr>
            <w:vAlign w:val="center"/>
          </w:tcPr>
          <w:p w:rsidR="00000000" w:rsidDel="00000000" w:rsidP="00000000" w:rsidRDefault="00000000" w:rsidRPr="00000000" w14:paraId="00000091">
            <w:pPr>
              <w:spacing w:line="360" w:lineRule="auto"/>
              <w:jc w:val="center"/>
              <w:rPr>
                <w:sz w:val="28"/>
                <w:szCs w:val="28"/>
              </w:rPr>
            </w:pPr>
            <w:r w:rsidDel="00000000" w:rsidR="00000000" w:rsidRPr="00000000">
              <w:rPr>
                <w:sz w:val="28"/>
                <w:szCs w:val="28"/>
                <w:rtl w:val="0"/>
              </w:rPr>
              <w:t xml:space="preserve">Computer Vision</w:t>
            </w:r>
          </w:p>
        </w:tc>
        <w:tc>
          <w:tcPr>
            <w:vAlign w:val="center"/>
          </w:tcPr>
          <w:p w:rsidR="00000000" w:rsidDel="00000000" w:rsidP="00000000" w:rsidRDefault="00000000" w:rsidRPr="00000000" w14:paraId="00000092">
            <w:pPr>
              <w:spacing w:line="360" w:lineRule="auto"/>
              <w:jc w:val="center"/>
              <w:rPr>
                <w:sz w:val="28"/>
                <w:szCs w:val="28"/>
              </w:rPr>
            </w:pPr>
            <w:r w:rsidDel="00000000" w:rsidR="00000000" w:rsidRPr="00000000">
              <w:rPr>
                <w:sz w:val="28"/>
                <w:szCs w:val="28"/>
                <w:rtl w:val="0"/>
              </w:rPr>
              <w:t xml:space="preserve">Thị giác máy tính</w:t>
            </w:r>
          </w:p>
        </w:tc>
      </w:tr>
      <w:tr>
        <w:trPr>
          <w:cantSplit w:val="0"/>
          <w:tblHeader w:val="0"/>
        </w:trPr>
        <w:tc>
          <w:tcPr>
            <w:vAlign w:val="center"/>
          </w:tcPr>
          <w:p w:rsidR="00000000" w:rsidDel="00000000" w:rsidP="00000000" w:rsidRDefault="00000000" w:rsidRPr="00000000" w14:paraId="00000093">
            <w:pPr>
              <w:jc w:val="center"/>
              <w:rPr>
                <w:sz w:val="28"/>
                <w:szCs w:val="28"/>
              </w:rPr>
            </w:pPr>
            <w:r w:rsidDel="00000000" w:rsidR="00000000" w:rsidRPr="00000000">
              <w:rPr>
                <w:sz w:val="28"/>
                <w:szCs w:val="28"/>
                <w:rtl w:val="0"/>
              </w:rPr>
              <w:t xml:space="preserve">FPS</w:t>
            </w:r>
          </w:p>
        </w:tc>
        <w:tc>
          <w:tcPr>
            <w:vAlign w:val="center"/>
          </w:tcPr>
          <w:p w:rsidR="00000000" w:rsidDel="00000000" w:rsidP="00000000" w:rsidRDefault="00000000" w:rsidRPr="00000000" w14:paraId="00000094">
            <w:pPr>
              <w:jc w:val="center"/>
              <w:rPr>
                <w:sz w:val="28"/>
                <w:szCs w:val="28"/>
              </w:rPr>
            </w:pPr>
            <w:r w:rsidDel="00000000" w:rsidR="00000000" w:rsidRPr="00000000">
              <w:rPr>
                <w:color w:val="222222"/>
                <w:sz w:val="28"/>
                <w:szCs w:val="28"/>
                <w:rtl w:val="0"/>
              </w:rPr>
              <w:t xml:space="preserve">Frame Per Second</w:t>
            </w:r>
            <w:r w:rsidDel="00000000" w:rsidR="00000000" w:rsidRPr="00000000">
              <w:rPr>
                <w:rtl w:val="0"/>
              </w:rPr>
            </w:r>
          </w:p>
        </w:tc>
        <w:tc>
          <w:tcPr>
            <w:vAlign w:val="center"/>
          </w:tcPr>
          <w:p w:rsidR="00000000" w:rsidDel="00000000" w:rsidP="00000000" w:rsidRDefault="00000000" w:rsidRPr="00000000" w14:paraId="00000095">
            <w:pPr>
              <w:jc w:val="center"/>
              <w:rPr>
                <w:sz w:val="28"/>
                <w:szCs w:val="28"/>
              </w:rPr>
            </w:pPr>
            <w:r w:rsidDel="00000000" w:rsidR="00000000" w:rsidRPr="00000000">
              <w:rPr>
                <w:sz w:val="28"/>
                <w:szCs w:val="28"/>
                <w:rtl w:val="0"/>
              </w:rPr>
              <w:t xml:space="preserve">Số khung hình hiển thị trong một gây</w:t>
            </w:r>
          </w:p>
        </w:tc>
      </w:tr>
    </w:tbl>
    <w:p w:rsidR="00000000" w:rsidDel="00000000" w:rsidP="00000000" w:rsidRDefault="00000000" w:rsidRPr="00000000" w14:paraId="00000096">
      <w:pPr>
        <w:spacing w:line="360" w:lineRule="auto"/>
        <w:jc w:val="both"/>
        <w:rPr>
          <w:sz w:val="28"/>
          <w:szCs w:val="28"/>
        </w:rPr>
      </w:pPr>
      <w:r w:rsidDel="00000000" w:rsidR="00000000" w:rsidRPr="00000000">
        <w:rPr>
          <w:rtl w:val="0"/>
        </w:rPr>
      </w:r>
    </w:p>
    <w:p w:rsidR="00000000" w:rsidDel="00000000" w:rsidP="00000000" w:rsidRDefault="00000000" w:rsidRPr="00000000" w14:paraId="00000097">
      <w:pPr>
        <w:spacing w:line="360" w:lineRule="auto"/>
        <w:jc w:val="both"/>
        <w:rPr>
          <w:sz w:val="28"/>
          <w:szCs w:val="28"/>
        </w:rPr>
      </w:pPr>
      <w:r w:rsidDel="00000000" w:rsidR="00000000" w:rsidRPr="00000000">
        <w:rPr>
          <w:rtl w:val="0"/>
        </w:rPr>
      </w:r>
    </w:p>
    <w:p w:rsidR="00000000" w:rsidDel="00000000" w:rsidP="00000000" w:rsidRDefault="00000000" w:rsidRPr="00000000" w14:paraId="00000098">
      <w:pPr>
        <w:spacing w:line="360" w:lineRule="auto"/>
        <w:jc w:val="both"/>
        <w:rPr>
          <w:sz w:val="28"/>
          <w:szCs w:val="28"/>
        </w:rPr>
      </w:pPr>
      <w:r w:rsidDel="00000000" w:rsidR="00000000" w:rsidRPr="00000000">
        <w:rPr>
          <w:rtl w:val="0"/>
        </w:rPr>
      </w:r>
    </w:p>
    <w:p w:rsidR="00000000" w:rsidDel="00000000" w:rsidP="00000000" w:rsidRDefault="00000000" w:rsidRPr="00000000" w14:paraId="00000099">
      <w:pPr>
        <w:spacing w:line="360" w:lineRule="auto"/>
        <w:jc w:val="both"/>
        <w:rPr>
          <w:sz w:val="28"/>
          <w:szCs w:val="28"/>
        </w:rPr>
      </w:pPr>
      <w:r w:rsidDel="00000000" w:rsidR="00000000" w:rsidRPr="00000000">
        <w:rPr>
          <w:rtl w:val="0"/>
        </w:rPr>
      </w:r>
    </w:p>
    <w:p w:rsidR="00000000" w:rsidDel="00000000" w:rsidP="00000000" w:rsidRDefault="00000000" w:rsidRPr="00000000" w14:paraId="0000009A">
      <w:pPr>
        <w:spacing w:line="360" w:lineRule="auto"/>
        <w:jc w:val="both"/>
        <w:rPr>
          <w:sz w:val="28"/>
          <w:szCs w:val="28"/>
        </w:rPr>
      </w:pPr>
      <w:r w:rsidDel="00000000" w:rsidR="00000000" w:rsidRPr="00000000">
        <w:rPr>
          <w:rtl w:val="0"/>
        </w:rPr>
      </w:r>
    </w:p>
    <w:p w:rsidR="00000000" w:rsidDel="00000000" w:rsidP="00000000" w:rsidRDefault="00000000" w:rsidRPr="00000000" w14:paraId="0000009B">
      <w:pPr>
        <w:pStyle w:val="Heading1"/>
        <w:rPr/>
      </w:pPr>
      <w:bookmarkStart w:colFirst="0" w:colLast="0" w:name="_heading=h.4d34og8" w:id="8"/>
      <w:bookmarkEnd w:id="8"/>
      <w:r w:rsidDel="00000000" w:rsidR="00000000" w:rsidRPr="00000000">
        <w:rPr>
          <w:rtl w:val="0"/>
        </w:rPr>
        <w:t xml:space="preserve">PHẦN I: BÁO CÁO THỰC TẬP TẠI CÔNG TY </w:t>
      </w:r>
    </w:p>
    <w:p w:rsidR="00000000" w:rsidDel="00000000" w:rsidP="00000000" w:rsidRDefault="00000000" w:rsidRPr="00000000" w14:paraId="0000009C">
      <w:pPr>
        <w:pStyle w:val="Heading1"/>
        <w:rPr/>
      </w:pPr>
      <w:bookmarkStart w:colFirst="0" w:colLast="0" w:name="_heading=h.2s8eyo1" w:id="9"/>
      <w:bookmarkEnd w:id="9"/>
      <w:r w:rsidDel="00000000" w:rsidR="00000000" w:rsidRPr="00000000">
        <w:rPr>
          <w:rtl w:val="0"/>
        </w:rPr>
        <w:t xml:space="preserve">CHƯƠNG I: TỔNG QUAN VỀ ĐƠN VỊ THỰC TẬP</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numPr>
          <w:ilvl w:val="1"/>
          <w:numId w:val="3"/>
        </w:numPr>
        <w:ind w:left="420" w:hanging="420"/>
        <w:rPr/>
      </w:pPr>
      <w:bookmarkStart w:colFirst="0" w:colLast="0" w:name="_heading=h.17dp8vu" w:id="10"/>
      <w:bookmarkEnd w:id="10"/>
      <w:r w:rsidDel="00000000" w:rsidR="00000000" w:rsidRPr="00000000">
        <w:rPr>
          <w:rtl w:val="0"/>
        </w:rPr>
        <w:t xml:space="preserve">Giới thiệu về đơn vị thực tập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360" w:lineRule="auto"/>
        <w:ind w:left="450" w:firstLine="0"/>
        <w:jc w:val="both"/>
        <w:rPr>
          <w:sz w:val="28"/>
          <w:szCs w:val="28"/>
        </w:rPr>
      </w:pPr>
      <w:r w:rsidDel="00000000" w:rsidR="00000000" w:rsidRPr="00000000">
        <w:rPr>
          <w:sz w:val="28"/>
          <w:szCs w:val="28"/>
          <w:rtl w:val="0"/>
        </w:rPr>
        <w:t xml:space="preserve">Tên đơn vị: …. </w:t>
      </w:r>
    </w:p>
    <w:p w:rsidR="00000000" w:rsidDel="00000000" w:rsidP="00000000" w:rsidRDefault="00000000" w:rsidRPr="00000000" w14:paraId="000000A1">
      <w:pPr>
        <w:spacing w:line="360" w:lineRule="auto"/>
        <w:ind w:left="450" w:firstLine="0"/>
        <w:jc w:val="both"/>
        <w:rPr>
          <w:sz w:val="28"/>
          <w:szCs w:val="28"/>
        </w:rPr>
      </w:pPr>
      <w:r w:rsidDel="00000000" w:rsidR="00000000" w:rsidRPr="00000000">
        <w:rPr>
          <w:sz w:val="28"/>
          <w:szCs w:val="28"/>
          <w:rtl w:val="0"/>
        </w:rPr>
        <w:t xml:space="preserve">Tên tiếng anh: </w:t>
      </w:r>
      <w:r w:rsidDel="00000000" w:rsidR="00000000" w:rsidRPr="00000000">
        <w:rPr>
          <w:sz w:val="28"/>
          <w:szCs w:val="28"/>
          <w:highlight w:val="white"/>
          <w:rtl w:val="0"/>
        </w:rPr>
        <w:t xml:space="preserve">….</w:t>
      </w:r>
      <w:r w:rsidDel="00000000" w:rsidR="00000000" w:rsidRPr="00000000">
        <w:rPr>
          <w:rtl w:val="0"/>
        </w:rPr>
      </w:r>
    </w:p>
    <w:p w:rsidR="00000000" w:rsidDel="00000000" w:rsidP="00000000" w:rsidRDefault="00000000" w:rsidRPr="00000000" w14:paraId="000000A2">
      <w:pPr>
        <w:spacing w:line="360" w:lineRule="auto"/>
        <w:ind w:left="450" w:firstLine="0"/>
        <w:jc w:val="both"/>
        <w:rPr>
          <w:sz w:val="28"/>
          <w:szCs w:val="28"/>
        </w:rPr>
      </w:pPr>
      <w:r w:rsidDel="00000000" w:rsidR="00000000" w:rsidRPr="00000000">
        <w:rPr>
          <w:sz w:val="28"/>
          <w:szCs w:val="28"/>
          <w:rtl w:val="0"/>
        </w:rPr>
        <w:t xml:space="preserve">Tên viết tắt: ….</w:t>
      </w:r>
    </w:p>
    <w:p w:rsidR="00000000" w:rsidDel="00000000" w:rsidP="00000000" w:rsidRDefault="00000000" w:rsidRPr="00000000" w14:paraId="000000A3">
      <w:pPr>
        <w:spacing w:line="360" w:lineRule="auto"/>
        <w:ind w:left="450" w:firstLine="0"/>
        <w:jc w:val="both"/>
        <w:rPr>
          <w:sz w:val="28"/>
          <w:szCs w:val="28"/>
        </w:rPr>
      </w:pPr>
      <w:r w:rsidDel="00000000" w:rsidR="00000000" w:rsidRPr="00000000">
        <w:rPr>
          <w:sz w:val="28"/>
          <w:szCs w:val="28"/>
          <w:rtl w:val="0"/>
        </w:rPr>
        <w:t xml:space="preserve">Địa chỉ: ……</w:t>
      </w:r>
    </w:p>
    <w:p w:rsidR="00000000" w:rsidDel="00000000" w:rsidP="00000000" w:rsidRDefault="00000000" w:rsidRPr="00000000" w14:paraId="000000A4">
      <w:pPr>
        <w:spacing w:line="360" w:lineRule="auto"/>
        <w:ind w:left="450" w:firstLine="0"/>
        <w:jc w:val="center"/>
        <w:rPr>
          <w:sz w:val="28"/>
          <w:szCs w:val="28"/>
        </w:rPr>
      </w:pPr>
      <w:r w:rsidDel="00000000" w:rsidR="00000000" w:rsidRPr="00000000">
        <w:rPr>
          <w:rtl w:val="0"/>
        </w:rPr>
      </w:r>
    </w:p>
    <w:p w:rsidR="00000000" w:rsidDel="00000000" w:rsidP="00000000" w:rsidRDefault="00000000" w:rsidRPr="00000000" w14:paraId="000000A5">
      <w:pPr>
        <w:spacing w:line="360" w:lineRule="auto"/>
        <w:ind w:left="450" w:firstLine="0"/>
        <w:jc w:val="center"/>
        <w:rPr>
          <w:i w:val="1"/>
          <w:sz w:val="28"/>
          <w:szCs w:val="28"/>
        </w:rPr>
      </w:pPr>
      <w:r w:rsidDel="00000000" w:rsidR="00000000" w:rsidRPr="00000000">
        <w:rPr>
          <w:i w:val="1"/>
          <w:sz w:val="28"/>
          <w:szCs w:val="28"/>
          <w:rtl w:val="0"/>
        </w:rPr>
        <w:t xml:space="preserve">Hình …..</w:t>
      </w:r>
    </w:p>
    <w:p w:rsidR="00000000" w:rsidDel="00000000" w:rsidP="00000000" w:rsidRDefault="00000000" w:rsidRPr="00000000" w14:paraId="000000A6">
      <w:pPr>
        <w:pStyle w:val="Heading2"/>
        <w:numPr>
          <w:ilvl w:val="1"/>
          <w:numId w:val="3"/>
        </w:numPr>
        <w:ind w:left="420" w:hanging="420"/>
        <w:rPr/>
      </w:pPr>
      <w:bookmarkStart w:colFirst="0" w:colLast="0" w:name="_heading=h.3rdcrjn" w:id="11"/>
      <w:bookmarkEnd w:id="11"/>
      <w:r w:rsidDel="00000000" w:rsidR="00000000" w:rsidRPr="00000000">
        <w:rPr>
          <w:rtl w:val="0"/>
        </w:rPr>
        <w:t xml:space="preserve">Lịch sử hình thành và phát triển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50" w:right="0" w:firstLine="2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9">
      <w:pPr>
        <w:pStyle w:val="Heading2"/>
        <w:numPr>
          <w:ilvl w:val="1"/>
          <w:numId w:val="3"/>
        </w:numPr>
        <w:ind w:left="420" w:hanging="420"/>
        <w:rPr/>
      </w:pPr>
      <w:bookmarkStart w:colFirst="0" w:colLast="0" w:name="_heading=h.26in1rg" w:id="12"/>
      <w:bookmarkEnd w:id="12"/>
      <w:r w:rsidDel="00000000" w:rsidR="00000000" w:rsidRPr="00000000">
        <w:rPr>
          <w:rtl w:val="0"/>
        </w:rPr>
        <w:t xml:space="preserve">Nhiệm vụ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AC">
      <w:pPr>
        <w:widowControl w:val="1"/>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rPr/>
      </w:pPr>
      <w:bookmarkStart w:colFirst="0" w:colLast="0" w:name="_heading=h.lnxbz9" w:id="13"/>
      <w:bookmarkEnd w:id="13"/>
      <w:r w:rsidDel="00000000" w:rsidR="00000000" w:rsidRPr="00000000">
        <w:rPr>
          <w:rtl w:val="0"/>
        </w:rPr>
        <w:t xml:space="preserve">CHƯƠNG II: NỘI DUNG THỰC TẬP</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line="360" w:lineRule="auto"/>
        <w:ind w:firstLine="450"/>
        <w:jc w:val="both"/>
        <w:rPr>
          <w:sz w:val="28"/>
          <w:szCs w:val="28"/>
        </w:rPr>
      </w:pPr>
      <w:r w:rsidDel="00000000" w:rsidR="00000000" w:rsidRPr="00000000">
        <w:rPr>
          <w:sz w:val="28"/>
          <w:szCs w:val="28"/>
          <w:rtl w:val="0"/>
        </w:rPr>
        <w:t xml:space="preserve">Sau khi trải qua gần một tháng được học tập và làm việc tại công ty. Em đã học được rất nhiều kiến thức về …..</w:t>
      </w:r>
    </w:p>
    <w:p w:rsidR="00000000" w:rsidDel="00000000" w:rsidP="00000000" w:rsidRDefault="00000000" w:rsidRPr="00000000" w14:paraId="000000B0">
      <w:pPr>
        <w:pStyle w:val="Heading2"/>
        <w:rPr/>
      </w:pPr>
      <w:bookmarkStart w:colFirst="0" w:colLast="0" w:name="_heading=h.35nkun2" w:id="14"/>
      <w:bookmarkEnd w:id="14"/>
      <w:r w:rsidDel="00000000" w:rsidR="00000000" w:rsidRPr="00000000">
        <w:rPr>
          <w:rtl w:val="0"/>
        </w:rPr>
        <w:t xml:space="preserve">2.1 Lập trình C++</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widowControl w:val="1"/>
        <w:spacing w:after="160" w:line="259" w:lineRule="auto"/>
        <w:rPr>
          <w:b w:val="1"/>
          <w:sz w:val="32"/>
          <w:szCs w:val="32"/>
        </w:rPr>
      </w:pPr>
      <w:bookmarkStart w:colFirst="0" w:colLast="0" w:name="_heading=h.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rPr/>
      </w:pPr>
      <w:r w:rsidDel="00000000" w:rsidR="00000000" w:rsidRPr="00000000">
        <w:rPr>
          <w:rtl w:val="0"/>
        </w:rPr>
        <w:t xml:space="preserve">PHẦN II: BÁO CÁO CHUYÊN SÂU</w:t>
      </w:r>
    </w:p>
    <w:p w:rsidR="00000000" w:rsidDel="00000000" w:rsidP="00000000" w:rsidRDefault="00000000" w:rsidRPr="00000000" w14:paraId="000000B4">
      <w:pPr>
        <w:pStyle w:val="Heading1"/>
        <w:rPr/>
      </w:pPr>
      <w:bookmarkStart w:colFirst="0" w:colLast="0" w:name="_heading=h.44sinio" w:id="16"/>
      <w:bookmarkEnd w:id="16"/>
      <w:r w:rsidDel="00000000" w:rsidR="00000000" w:rsidRPr="00000000">
        <w:rPr>
          <w:rtl w:val="0"/>
        </w:rPr>
        <w:t xml:space="preserve">CHƯƠNG III: TỔNG QUAN VỀ ĐỀ TÀI</w:t>
      </w:r>
    </w:p>
    <w:p w:rsidR="00000000" w:rsidDel="00000000" w:rsidP="00000000" w:rsidRDefault="00000000" w:rsidRPr="00000000" w14:paraId="000000B5">
      <w:pPr>
        <w:pStyle w:val="Heading2"/>
        <w:rPr/>
      </w:pPr>
      <w:bookmarkStart w:colFirst="0" w:colLast="0" w:name="_heading=h.2jxsxqh" w:id="17"/>
      <w:bookmarkEnd w:id="17"/>
      <w:r w:rsidDel="00000000" w:rsidR="00000000" w:rsidRPr="00000000">
        <w:rPr>
          <w:rtl w:val="0"/>
        </w:rPr>
        <w:t xml:space="preserve">3.1 Bài toán đặt ra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line="360" w:lineRule="auto"/>
        <w:ind w:firstLine="375"/>
        <w:jc w:val="both"/>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B8">
      <w:pPr>
        <w:pStyle w:val="Heading2"/>
        <w:rPr/>
      </w:pPr>
      <w:bookmarkStart w:colFirst="0" w:colLast="0" w:name="_heading=h.z337ya" w:id="18"/>
      <w:bookmarkEnd w:id="18"/>
      <w:r w:rsidDel="00000000" w:rsidR="00000000" w:rsidRPr="00000000">
        <w:rPr>
          <w:rtl w:val="0"/>
        </w:rPr>
        <w:t xml:space="preserve">3.2 Khó khăn của bài toán</w:t>
        <w:tab/>
      </w:r>
    </w:p>
    <w:p w:rsidR="00000000" w:rsidDel="00000000" w:rsidP="00000000" w:rsidRDefault="00000000" w:rsidRPr="00000000" w14:paraId="000000B9">
      <w:pPr>
        <w:pStyle w:val="Heading2"/>
        <w:rPr/>
      </w:pPr>
      <w:r w:rsidDel="00000000" w:rsidR="00000000" w:rsidRPr="00000000">
        <w:rPr>
          <w:rtl w:val="0"/>
        </w:rPr>
        <w:tab/>
        <w:tab/>
        <w:tab/>
        <w:tab/>
        <w:tab/>
      </w:r>
    </w:p>
    <w:p w:rsidR="00000000" w:rsidDel="00000000" w:rsidP="00000000" w:rsidRDefault="00000000" w:rsidRPr="00000000" w14:paraId="000000BA">
      <w:pPr>
        <w:spacing w:line="360" w:lineRule="auto"/>
        <w:ind w:firstLine="375"/>
        <w:jc w:val="both"/>
        <w:rPr>
          <w:sz w:val="28"/>
          <w:szCs w:val="28"/>
        </w:rPr>
      </w:pPr>
      <w:r w:rsidDel="00000000" w:rsidR="00000000" w:rsidRPr="00000000">
        <w:rPr>
          <w:color w:val="000000"/>
          <w:sz w:val="28"/>
          <w:szCs w:val="28"/>
          <w:highlight w:val="white"/>
          <w:rtl w:val="0"/>
        </w:rPr>
        <w:t xml:space="preserve">….</w:t>
      </w:r>
      <w:r w:rsidDel="00000000" w:rsidR="00000000" w:rsidRPr="00000000">
        <w:rPr>
          <w:rtl w:val="0"/>
        </w:rPr>
      </w:r>
    </w:p>
    <w:p w:rsidR="00000000" w:rsidDel="00000000" w:rsidP="00000000" w:rsidRDefault="00000000" w:rsidRPr="00000000" w14:paraId="000000BB">
      <w:pPr>
        <w:pStyle w:val="Heading2"/>
        <w:rPr/>
      </w:pPr>
      <w:bookmarkStart w:colFirst="0" w:colLast="0" w:name="_heading=h.3j2qqm3" w:id="19"/>
      <w:bookmarkEnd w:id="19"/>
      <w:r w:rsidDel="00000000" w:rsidR="00000000" w:rsidRPr="00000000">
        <w:rPr>
          <w:rtl w:val="0"/>
        </w:rPr>
        <w:t xml:space="preserve">3.3 Phương pháp giải quyết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line="360" w:lineRule="auto"/>
        <w:ind w:left="720" w:firstLine="720"/>
        <w:jc w:val="both"/>
        <w:rPr>
          <w:sz w:val="28"/>
          <w:szCs w:val="28"/>
          <w:highlight w:val="white"/>
        </w:rPr>
      </w:pPr>
      <w:r w:rsidDel="00000000" w:rsidR="00000000" w:rsidRPr="00000000">
        <w:rPr>
          <w:color w:val="000000"/>
          <w:sz w:val="28"/>
          <w:szCs w:val="28"/>
          <w:highlight w:val="white"/>
          <w:rtl w:val="0"/>
        </w:rPr>
        <w:t xml:space="preserve">…..</w:t>
      </w:r>
      <w:r w:rsidDel="00000000" w:rsidR="00000000" w:rsidRPr="00000000">
        <w:rPr>
          <w:rtl w:val="0"/>
        </w:rPr>
      </w:r>
    </w:p>
    <w:p w:rsidR="00000000" w:rsidDel="00000000" w:rsidP="00000000" w:rsidRDefault="00000000" w:rsidRPr="00000000" w14:paraId="000000B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Ưu điểm:</w:t>
      </w:r>
    </w:p>
    <w:p w:rsidR="00000000" w:rsidDel="00000000" w:rsidP="00000000" w:rsidRDefault="00000000" w:rsidRPr="00000000" w14:paraId="000000BF">
      <w:pPr>
        <w:spacing w:line="360" w:lineRule="auto"/>
        <w:ind w:left="720" w:firstLine="0"/>
        <w:jc w:val="both"/>
        <w:rPr>
          <w:color w:val="000000"/>
          <w:sz w:val="28"/>
          <w:szCs w:val="28"/>
          <w:highlight w:val="white"/>
        </w:rPr>
      </w:pPr>
      <w:r w:rsidDel="00000000" w:rsidR="00000000" w:rsidRPr="00000000">
        <w:rPr>
          <w:color w:val="000000"/>
          <w:sz w:val="28"/>
          <w:szCs w:val="28"/>
          <w:highlight w:val="white"/>
          <w:rtl w:val="0"/>
        </w:rPr>
        <w:t xml:space="preserve">…..</w:t>
      </w:r>
    </w:p>
    <w:p w:rsidR="00000000" w:rsidDel="00000000" w:rsidP="00000000" w:rsidRDefault="00000000" w:rsidRPr="00000000" w14:paraId="000000C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Nhược điểm:  </w:t>
      </w:r>
    </w:p>
    <w:p w:rsidR="00000000" w:rsidDel="00000000" w:rsidP="00000000" w:rsidRDefault="00000000" w:rsidRPr="00000000" w14:paraId="000000C1">
      <w:pPr>
        <w:spacing w:line="360" w:lineRule="auto"/>
        <w:ind w:left="720" w:firstLine="0"/>
        <w:jc w:val="both"/>
        <w:rPr>
          <w:sz w:val="28"/>
          <w:szCs w:val="28"/>
        </w:rPr>
      </w:pPr>
      <w:r w:rsidDel="00000000" w:rsidR="00000000" w:rsidRPr="00000000">
        <w:rPr>
          <w:color w:val="000000"/>
          <w:sz w:val="28"/>
          <w:szCs w:val="28"/>
          <w:highlight w:val="white"/>
          <w:rtl w:val="0"/>
        </w:rPr>
        <w:t xml:space="preserve">…</w:t>
      </w:r>
      <w:r w:rsidDel="00000000" w:rsidR="00000000" w:rsidRPr="00000000">
        <w:rPr>
          <w:rtl w:val="0"/>
        </w:rPr>
      </w:r>
    </w:p>
    <w:p w:rsidR="00000000" w:rsidDel="00000000" w:rsidP="00000000" w:rsidRDefault="00000000" w:rsidRPr="00000000" w14:paraId="000000C2">
      <w:pPr>
        <w:jc w:val="both"/>
        <w:rPr>
          <w:sz w:val="28"/>
          <w:szCs w:val="28"/>
        </w:rPr>
      </w:pPr>
      <w:r w:rsidDel="00000000" w:rsidR="00000000" w:rsidRPr="00000000">
        <w:rPr>
          <w:rtl w:val="0"/>
        </w:rPr>
      </w:r>
    </w:p>
    <w:p w:rsidR="00000000" w:rsidDel="00000000" w:rsidP="00000000" w:rsidRDefault="00000000" w:rsidRPr="00000000" w14:paraId="000000C3">
      <w:pPr>
        <w:jc w:val="both"/>
        <w:rPr>
          <w:sz w:val="28"/>
          <w:szCs w:val="28"/>
        </w:rPr>
      </w:pPr>
      <w:r w:rsidDel="00000000" w:rsidR="00000000" w:rsidRPr="00000000">
        <w:rPr>
          <w:rtl w:val="0"/>
        </w:rPr>
      </w:r>
    </w:p>
    <w:p w:rsidR="00000000" w:rsidDel="00000000" w:rsidP="00000000" w:rsidRDefault="00000000" w:rsidRPr="00000000" w14:paraId="000000C4">
      <w:pPr>
        <w:jc w:val="both"/>
        <w:rPr>
          <w:sz w:val="28"/>
          <w:szCs w:val="28"/>
        </w:rPr>
      </w:pPr>
      <w:r w:rsidDel="00000000" w:rsidR="00000000" w:rsidRPr="00000000">
        <w:rPr>
          <w:rtl w:val="0"/>
        </w:rPr>
      </w:r>
    </w:p>
    <w:p w:rsidR="00000000" w:rsidDel="00000000" w:rsidP="00000000" w:rsidRDefault="00000000" w:rsidRPr="00000000" w14:paraId="000000C5">
      <w:pPr>
        <w:jc w:val="both"/>
        <w:rPr>
          <w:sz w:val="28"/>
          <w:szCs w:val="28"/>
        </w:rPr>
      </w:pPr>
      <w:r w:rsidDel="00000000" w:rsidR="00000000" w:rsidRPr="00000000">
        <w:rPr>
          <w:rtl w:val="0"/>
        </w:rPr>
      </w:r>
    </w:p>
    <w:p w:rsidR="00000000" w:rsidDel="00000000" w:rsidP="00000000" w:rsidRDefault="00000000" w:rsidRPr="00000000" w14:paraId="000000C6">
      <w:pPr>
        <w:jc w:val="both"/>
        <w:rPr>
          <w:sz w:val="28"/>
          <w:szCs w:val="28"/>
        </w:rPr>
      </w:pPr>
      <w:r w:rsidDel="00000000" w:rsidR="00000000" w:rsidRPr="00000000">
        <w:rPr>
          <w:rtl w:val="0"/>
        </w:rPr>
      </w:r>
    </w:p>
    <w:p w:rsidR="00000000" w:rsidDel="00000000" w:rsidP="00000000" w:rsidRDefault="00000000" w:rsidRPr="00000000" w14:paraId="000000C7">
      <w:pPr>
        <w:widowControl w:val="1"/>
        <w:spacing w:after="160" w:line="259"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sz w:val="28"/>
          <w:szCs w:val="28"/>
          <w:highlight w:val="white"/>
        </w:rPr>
      </w:pPr>
      <w:bookmarkStart w:colFirst="0" w:colLast="0" w:name="_heading=h.1y810tw" w:id="20"/>
      <w:bookmarkEnd w:id="20"/>
      <w:r w:rsidDel="00000000" w:rsidR="00000000" w:rsidRPr="00000000">
        <w:rPr>
          <w:rtl w:val="0"/>
        </w:rPr>
        <w:t xml:space="preserve">CHƯƠNG IV: …</w:t>
      </w:r>
      <w:r w:rsidDel="00000000" w:rsidR="00000000" w:rsidRPr="00000000">
        <w:rPr>
          <w:rtl w:val="0"/>
        </w:rPr>
      </w:r>
    </w:p>
    <w:p w:rsidR="00000000" w:rsidDel="00000000" w:rsidP="00000000" w:rsidRDefault="00000000" w:rsidRPr="00000000" w14:paraId="000000C9">
      <w:pPr>
        <w:pStyle w:val="Heading1"/>
        <w:rPr>
          <w:highlight w:val="white"/>
        </w:rPr>
      </w:pPr>
      <w:bookmarkStart w:colFirst="0" w:colLast="0" w:name="_heading=h.4i7ojhp" w:id="21"/>
      <w:bookmarkEnd w:id="21"/>
      <w:r w:rsidDel="00000000" w:rsidR="00000000" w:rsidRPr="00000000">
        <w:rPr>
          <w:highlight w:val="white"/>
          <w:rtl w:val="0"/>
        </w:rPr>
        <w:t xml:space="preserve">CHƯƠNG V: THỬ NGHIỆM VÀ ĐÁNH GIÁ</w:t>
      </w:r>
    </w:p>
    <w:p w:rsidR="00000000" w:rsidDel="00000000" w:rsidP="00000000" w:rsidRDefault="00000000" w:rsidRPr="00000000" w14:paraId="000000CA">
      <w:pPr>
        <w:pStyle w:val="Heading2"/>
        <w:rPr/>
      </w:pPr>
      <w:r w:rsidDel="00000000" w:rsidR="00000000" w:rsidRPr="00000000">
        <w:rPr>
          <w:rtl w:val="0"/>
        </w:rPr>
      </w:r>
    </w:p>
    <w:p w:rsidR="00000000" w:rsidDel="00000000" w:rsidP="00000000" w:rsidRDefault="00000000" w:rsidRPr="00000000" w14:paraId="000000CB">
      <w:pPr>
        <w:spacing w:line="360" w:lineRule="auto"/>
        <w:ind w:firstLine="720"/>
        <w:jc w:val="both"/>
        <w:rPr>
          <w:color w:val="000000"/>
          <w:sz w:val="28"/>
          <w:szCs w:val="28"/>
          <w:highlight w:val="white"/>
        </w:rPr>
      </w:pPr>
      <w:r w:rsidDel="00000000" w:rsidR="00000000" w:rsidRPr="00000000">
        <w:rPr>
          <w:color w:val="000000"/>
          <w:sz w:val="28"/>
          <w:szCs w:val="28"/>
          <w:highlight w:val="white"/>
          <w:rtl w:val="0"/>
        </w:rPr>
        <w:t xml:space="preserve">….</w:t>
      </w:r>
    </w:p>
    <w:p w:rsidR="00000000" w:rsidDel="00000000" w:rsidP="00000000" w:rsidRDefault="00000000" w:rsidRPr="00000000" w14:paraId="000000CC">
      <w:pPr>
        <w:pStyle w:val="Heading2"/>
        <w:rPr>
          <w:highlight w:val="white"/>
        </w:rPr>
      </w:pPr>
      <w:bookmarkStart w:colFirst="0" w:colLast="0" w:name="_heading=h.2xcytpi" w:id="22"/>
      <w:bookmarkEnd w:id="22"/>
      <w:r w:rsidDel="00000000" w:rsidR="00000000" w:rsidRPr="00000000">
        <w:rPr>
          <w:highlight w:val="white"/>
          <w:rtl w:val="0"/>
        </w:rPr>
        <w:t xml:space="preserve">5.2 Kết quả thu được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line="360" w:lineRule="auto"/>
        <w:ind w:firstLine="720"/>
        <w:jc w:val="both"/>
        <w:rPr>
          <w:i w:val="1"/>
          <w:color w:val="000000"/>
          <w:sz w:val="28"/>
          <w:szCs w:val="28"/>
          <w:highlight w:val="white"/>
        </w:rPr>
      </w:pPr>
      <w:r w:rsidDel="00000000" w:rsidR="00000000" w:rsidRPr="00000000">
        <w:rPr>
          <w:color w:val="000000"/>
          <w:sz w:val="28"/>
          <w:szCs w:val="28"/>
          <w:highlight w:val="white"/>
          <w:rtl w:val="0"/>
        </w:rPr>
        <w:t xml:space="preserve">Dưới đây là kết quả thu được của em ….</w:t>
      </w:r>
      <w:r w:rsidDel="00000000" w:rsidR="00000000" w:rsidRPr="00000000">
        <w:rPr>
          <w:rtl w:val="0"/>
        </w:rPr>
      </w:r>
    </w:p>
    <w:p w:rsidR="00000000" w:rsidDel="00000000" w:rsidP="00000000" w:rsidRDefault="00000000" w:rsidRPr="00000000" w14:paraId="000000CF">
      <w:pPr>
        <w:widowControl w:val="1"/>
        <w:spacing w:after="160" w:line="259"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rPr/>
      </w:pPr>
      <w:bookmarkStart w:colFirst="0" w:colLast="0" w:name="_heading=h.1ci93xb" w:id="23"/>
      <w:bookmarkEnd w:id="23"/>
      <w:r w:rsidDel="00000000" w:rsidR="00000000" w:rsidRPr="00000000">
        <w:rPr>
          <w:rtl w:val="0"/>
        </w:rPr>
        <w:t xml:space="preserve">KẾT LUẬN CHUNG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line="360" w:lineRule="auto"/>
        <w:ind w:firstLine="720"/>
        <w:jc w:val="both"/>
        <w:rPr>
          <w:sz w:val="28"/>
          <w:szCs w:val="28"/>
        </w:rPr>
      </w:pPr>
      <w:r w:rsidDel="00000000" w:rsidR="00000000" w:rsidRPr="00000000">
        <w:rPr>
          <w:sz w:val="28"/>
          <w:szCs w:val="28"/>
          <w:rtl w:val="0"/>
        </w:rPr>
        <w:t xml:space="preserve">Sau thời gian 6 tuần: gồm 4 tuần thực tập tại công ty … và 2 tuần nghiên cứu chuyên sâu ở trường, với sự nỗ lực, cố gắng của bản thân em cùng với sự hướng dẫn tận tình của ….. cũng như sự giúp đỡ từ các …. trong công …. thì em đã hoàn thành báo cáo thực tập tốt </w:t>
      </w:r>
      <w:sdt>
        <w:sdtPr>
          <w:tag w:val="goog_rdk_5"/>
        </w:sdtPr>
        <w:sdtContent>
          <w:ins w:author="Tuan Huy Vu" w:id="2" w:date="2021-08-02T02:41:08Z">
            <w:r w:rsidDel="00000000" w:rsidR="00000000" w:rsidRPr="00000000">
              <w:rPr>
                <w:sz w:val="28"/>
                <w:szCs w:val="28"/>
                <w:rtl w:val="0"/>
              </w:rPr>
              <w:t xml:space="preserve">nghiệp</w:t>
            </w:r>
          </w:ins>
        </w:sdtContent>
      </w:sdt>
      <w:sdt>
        <w:sdtPr>
          <w:tag w:val="goog_rdk_6"/>
        </w:sdtPr>
        <w:sdtContent>
          <w:del w:author="Tuan Huy Vu" w:id="2" w:date="2021-08-02T02:41:08Z">
            <w:r w:rsidDel="00000000" w:rsidR="00000000" w:rsidRPr="00000000">
              <w:rPr>
                <w:sz w:val="28"/>
                <w:szCs w:val="28"/>
                <w:rtl w:val="0"/>
              </w:rPr>
              <w:delText xml:space="preserve">n</w:delText>
            </w:r>
            <w:r w:rsidDel="00000000" w:rsidR="00000000" w:rsidRPr="00000000">
              <w:rPr>
                <w:sz w:val="28"/>
                <w:szCs w:val="28"/>
                <w:rtl w:val="0"/>
              </w:rPr>
              <w:delText xml:space="preserve">ghiệm</w:delText>
            </w:r>
          </w:del>
        </w:sdtContent>
      </w:sdt>
      <w:r w:rsidDel="00000000" w:rsidR="00000000" w:rsidRPr="00000000">
        <w:rPr>
          <w:sz w:val="28"/>
          <w:szCs w:val="28"/>
          <w:rtl w:val="0"/>
        </w:rPr>
        <w:t xml:space="preserve">. </w:t>
      </w:r>
    </w:p>
    <w:p w:rsidR="00000000" w:rsidDel="00000000" w:rsidP="00000000" w:rsidRDefault="00000000" w:rsidRPr="00000000" w14:paraId="000000D3">
      <w:pPr>
        <w:spacing w:line="360" w:lineRule="auto"/>
        <w:ind w:firstLine="720"/>
        <w:jc w:val="both"/>
        <w:rPr>
          <w:sz w:val="28"/>
          <w:szCs w:val="28"/>
        </w:rPr>
      </w:pPr>
      <w:r w:rsidDel="00000000" w:rsidR="00000000" w:rsidRPr="00000000">
        <w:rPr>
          <w:sz w:val="28"/>
          <w:szCs w:val="28"/>
          <w:rtl w:val="0"/>
        </w:rPr>
        <w:t xml:space="preserve">Kết quả, báo cáo đã đạt được những nội dung cụ thể như sau:</w:t>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5">
      <w:pPr>
        <w:spacing w:line="360" w:lineRule="auto"/>
        <w:ind w:firstLine="720"/>
        <w:jc w:val="both"/>
        <w:rPr>
          <w:sz w:val="28"/>
          <w:szCs w:val="28"/>
        </w:rPr>
      </w:pPr>
      <w:r w:rsidDel="00000000" w:rsidR="00000000" w:rsidRPr="00000000">
        <w:rPr>
          <w:sz w:val="28"/>
          <w:szCs w:val="28"/>
          <w:rtl w:val="0"/>
        </w:rPr>
        <w:t xml:space="preserve">Tuy nhiên cũng phải nói rằng dù đã cố gắng rất nhiều, nhưng em vẫn không tránh khỏi những sai sót trong việc xây dựng và thiết kế hệ thống cũng như là cách thức trình bày một báo cáo thực tập, vì vậy em rất mong nhận được sự chỉ bảo và đóng góp ý kiến của thầy/cô để báo cáo của em hoàn thiện hơn.</w:t>
      </w:r>
    </w:p>
    <w:p w:rsidR="00000000" w:rsidDel="00000000" w:rsidP="00000000" w:rsidRDefault="00000000" w:rsidRPr="00000000" w14:paraId="000000D6">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D7">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D8">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D9">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DA">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DB">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DC">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DD">
      <w:pPr>
        <w:spacing w:line="360" w:lineRule="auto"/>
        <w:ind w:left="360" w:firstLine="0"/>
        <w:jc w:val="both"/>
        <w:rPr>
          <w:sz w:val="28"/>
          <w:szCs w:val="28"/>
        </w:rPr>
      </w:pPr>
      <w:r w:rsidDel="00000000" w:rsidR="00000000" w:rsidRPr="00000000">
        <w:rPr>
          <w:sz w:val="28"/>
          <w:szCs w:val="28"/>
          <w:rtl w:val="0"/>
        </w:rPr>
        <w:tab/>
      </w:r>
    </w:p>
    <w:p w:rsidR="00000000" w:rsidDel="00000000" w:rsidP="00000000" w:rsidRDefault="00000000" w:rsidRPr="00000000" w14:paraId="000000DE">
      <w:pPr>
        <w:spacing w:line="360" w:lineRule="auto"/>
        <w:jc w:val="both"/>
        <w:rPr>
          <w:sz w:val="28"/>
          <w:szCs w:val="28"/>
        </w:rPr>
      </w:pPr>
      <w:r w:rsidDel="00000000" w:rsidR="00000000" w:rsidRPr="00000000">
        <w:rPr>
          <w:rtl w:val="0"/>
        </w:rPr>
      </w:r>
    </w:p>
    <w:p w:rsidR="00000000" w:rsidDel="00000000" w:rsidP="00000000" w:rsidRDefault="00000000" w:rsidRPr="00000000" w14:paraId="000000DF">
      <w:pPr>
        <w:spacing w:line="360" w:lineRule="auto"/>
        <w:jc w:val="both"/>
        <w:rPr>
          <w:sz w:val="28"/>
          <w:szCs w:val="28"/>
        </w:rPr>
      </w:pPr>
      <w:r w:rsidDel="00000000" w:rsidR="00000000" w:rsidRPr="00000000">
        <w:rPr>
          <w:rtl w:val="0"/>
        </w:rPr>
      </w:r>
    </w:p>
    <w:p w:rsidR="00000000" w:rsidDel="00000000" w:rsidP="00000000" w:rsidRDefault="00000000" w:rsidRPr="00000000" w14:paraId="000000E0">
      <w:pPr>
        <w:spacing w:line="360" w:lineRule="auto"/>
        <w:jc w:val="both"/>
        <w:rPr>
          <w:sz w:val="28"/>
          <w:szCs w:val="28"/>
        </w:rPr>
      </w:pPr>
      <w:r w:rsidDel="00000000" w:rsidR="00000000" w:rsidRPr="00000000">
        <w:rPr>
          <w:rtl w:val="0"/>
        </w:rPr>
      </w:r>
    </w:p>
    <w:p w:rsidR="00000000" w:rsidDel="00000000" w:rsidP="00000000" w:rsidRDefault="00000000" w:rsidRPr="00000000" w14:paraId="000000E1">
      <w:pPr>
        <w:spacing w:line="360" w:lineRule="auto"/>
        <w:jc w:val="both"/>
        <w:rPr>
          <w:sz w:val="28"/>
          <w:szCs w:val="28"/>
        </w:rPr>
      </w:pPr>
      <w:r w:rsidDel="00000000" w:rsidR="00000000" w:rsidRPr="00000000">
        <w:rPr>
          <w:rtl w:val="0"/>
        </w:rPr>
      </w:r>
    </w:p>
    <w:p w:rsidR="00000000" w:rsidDel="00000000" w:rsidP="00000000" w:rsidRDefault="00000000" w:rsidRPr="00000000" w14:paraId="000000E2">
      <w:pPr>
        <w:spacing w:line="360" w:lineRule="auto"/>
        <w:rPr>
          <w:sz w:val="28"/>
          <w:szCs w:val="28"/>
        </w:rPr>
      </w:pPr>
      <w:r w:rsidDel="00000000" w:rsidR="00000000" w:rsidRPr="00000000">
        <w:rPr>
          <w:rtl w:val="0"/>
        </w:rPr>
      </w:r>
    </w:p>
    <w:p w:rsidR="00000000" w:rsidDel="00000000" w:rsidP="00000000" w:rsidRDefault="00000000" w:rsidRPr="00000000" w14:paraId="000000E3">
      <w:pPr>
        <w:spacing w:line="360" w:lineRule="auto"/>
        <w:rPr>
          <w:sz w:val="28"/>
          <w:szCs w:val="28"/>
        </w:rPr>
      </w:pPr>
      <w:r w:rsidDel="00000000" w:rsidR="00000000" w:rsidRPr="00000000">
        <w:rPr>
          <w:rtl w:val="0"/>
        </w:rPr>
      </w:r>
    </w:p>
    <w:p w:rsidR="00000000" w:rsidDel="00000000" w:rsidP="00000000" w:rsidRDefault="00000000" w:rsidRPr="00000000" w14:paraId="000000E4">
      <w:pPr>
        <w:spacing w:line="360" w:lineRule="auto"/>
        <w:rPr>
          <w:sz w:val="28"/>
          <w:szCs w:val="28"/>
        </w:rPr>
      </w:pPr>
      <w:r w:rsidDel="00000000" w:rsidR="00000000" w:rsidRPr="00000000">
        <w:rPr>
          <w:rtl w:val="0"/>
        </w:rPr>
      </w:r>
    </w:p>
    <w:p w:rsidR="00000000" w:rsidDel="00000000" w:rsidP="00000000" w:rsidRDefault="00000000" w:rsidRPr="00000000" w14:paraId="000000E5">
      <w:pPr>
        <w:spacing w:line="360" w:lineRule="auto"/>
        <w:rPr>
          <w:sz w:val="28"/>
          <w:szCs w:val="28"/>
        </w:rPr>
      </w:pPr>
      <w:r w:rsidDel="00000000" w:rsidR="00000000" w:rsidRPr="00000000">
        <w:rPr>
          <w:rtl w:val="0"/>
        </w:rPr>
      </w:r>
    </w:p>
    <w:p w:rsidR="00000000" w:rsidDel="00000000" w:rsidP="00000000" w:rsidRDefault="00000000" w:rsidRPr="00000000" w14:paraId="000000E6">
      <w:pPr>
        <w:pStyle w:val="Heading1"/>
        <w:rPr/>
      </w:pPr>
      <w:bookmarkStart w:colFirst="0" w:colLast="0" w:name="_heading=h.3whwml4" w:id="24"/>
      <w:bookmarkEnd w:id="24"/>
      <w:r w:rsidDel="00000000" w:rsidR="00000000" w:rsidRPr="00000000">
        <w:rPr>
          <w:rtl w:val="0"/>
        </w:rPr>
        <w:t xml:space="preserve">TÀI LIỆU THAM KHẢO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line="360" w:lineRule="auto"/>
        <w:jc w:val="both"/>
        <w:rPr>
          <w:sz w:val="28"/>
          <w:szCs w:val="28"/>
        </w:rPr>
      </w:pPr>
      <w:bookmarkStart w:colFirst="0" w:colLast="0" w:name="_heading=h.2bn6wsx" w:id="25"/>
      <w:bookmarkEnd w:id="25"/>
      <w:r w:rsidDel="00000000" w:rsidR="00000000" w:rsidRPr="00000000">
        <w:rPr>
          <w:sz w:val="28"/>
          <w:szCs w:val="28"/>
          <w:rtl w:val="0"/>
        </w:rPr>
        <w:t xml:space="preserve">…..</w:t>
      </w:r>
    </w:p>
    <w:p w:rsidR="00000000" w:rsidDel="00000000" w:rsidP="00000000" w:rsidRDefault="00000000" w:rsidRPr="00000000" w14:paraId="000000E9">
      <w:pPr>
        <w:spacing w:line="360" w:lineRule="auto"/>
        <w:jc w:val="both"/>
        <w:rPr>
          <w:i w:val="1"/>
          <w:color w:val="000000"/>
          <w:sz w:val="28"/>
          <w:szCs w:val="28"/>
          <w:highlight w:val="whit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4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footerReference r:id="rId10" w:type="default"/>
      <w:pgSz w:h="16838" w:w="11906" w:orient="portrait"/>
      <w:pgMar w:bottom="1418" w:top="1418" w:left="1701"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b w:val="1"/>
      <w:sz w:val="32"/>
      <w:szCs w:val="32"/>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widowControl w:val="1"/>
    </w:pPr>
    <w:rPr>
      <w:b w:val="1"/>
      <w:sz w:val="27"/>
      <w:szCs w:val="27"/>
    </w:rPr>
  </w:style>
  <w:style w:type="paragraph" w:styleId="Heading4">
    <w:name w:val="heading 4"/>
    <w:basedOn w:val="Normal"/>
    <w:next w:val="Normal"/>
    <w:pPr>
      <w:keepNext w:val="1"/>
      <w:keepLines w:val="1"/>
      <w:spacing w:before="40" w:lineRule="auto"/>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1C059D"/>
    <w:pPr>
      <w:widowControl w:val="0"/>
      <w:autoSpaceDE w:val="0"/>
      <w:autoSpaceDN w:val="0"/>
      <w:spacing w:after="0" w:line="240" w:lineRule="auto"/>
    </w:pPr>
    <w:rPr>
      <w:rFonts w:ascii="Times New Roman" w:cs="Times New Roman" w:eastAsia="Times New Roman" w:hAnsi="Times New Roman"/>
      <w:lang w:val="vi"/>
    </w:rPr>
  </w:style>
  <w:style w:type="paragraph" w:styleId="Heading1">
    <w:name w:val="heading 1"/>
    <w:basedOn w:val="Normal"/>
    <w:next w:val="Normal"/>
    <w:link w:val="Heading1Char"/>
    <w:uiPriority w:val="9"/>
    <w:qFormat w:val="1"/>
    <w:rsid w:val="002F795A"/>
    <w:pPr>
      <w:keepNext w:val="1"/>
      <w:keepLines w:val="1"/>
      <w:spacing w:before="240"/>
      <w:jc w:val="center"/>
      <w:outlineLvl w:val="0"/>
    </w:pPr>
    <w:rPr>
      <w:rFonts w:cstheme="majorBidi" w:eastAsiaTheme="majorEastAsia"/>
      <w:b w:val="1"/>
      <w:sz w:val="32"/>
      <w:szCs w:val="32"/>
    </w:rPr>
  </w:style>
  <w:style w:type="paragraph" w:styleId="Heading2">
    <w:name w:val="heading 2"/>
    <w:basedOn w:val="Normal"/>
    <w:next w:val="Normal"/>
    <w:link w:val="Heading2Char"/>
    <w:uiPriority w:val="9"/>
    <w:unhideWhenUsed w:val="1"/>
    <w:qFormat w:val="1"/>
    <w:rsid w:val="002F795A"/>
    <w:pPr>
      <w:keepNext w:val="1"/>
      <w:keepLines w:val="1"/>
      <w:spacing w:before="40"/>
      <w:outlineLvl w:val="1"/>
    </w:pPr>
    <w:rPr>
      <w:rFonts w:cstheme="majorBidi" w:eastAsiaTheme="majorEastAsia"/>
      <w:b w:val="1"/>
      <w:sz w:val="28"/>
      <w:szCs w:val="26"/>
    </w:rPr>
  </w:style>
  <w:style w:type="paragraph" w:styleId="Heading3">
    <w:name w:val="heading 3"/>
    <w:basedOn w:val="Normal"/>
    <w:link w:val="Heading3Char"/>
    <w:uiPriority w:val="9"/>
    <w:qFormat w:val="1"/>
    <w:rsid w:val="00EF6743"/>
    <w:pPr>
      <w:widowControl w:val="1"/>
      <w:autoSpaceDE w:val="1"/>
      <w:autoSpaceDN w:val="1"/>
      <w:spacing w:after="100" w:afterAutospacing="1" w:before="100" w:beforeAutospacing="1"/>
      <w:outlineLvl w:val="2"/>
    </w:pPr>
    <w:rPr>
      <w:b w:val="1"/>
      <w:bCs w:val="1"/>
      <w:sz w:val="27"/>
      <w:szCs w:val="27"/>
      <w:lang w:val="en-US"/>
    </w:rPr>
  </w:style>
  <w:style w:type="paragraph" w:styleId="Heading4">
    <w:name w:val="heading 4"/>
    <w:basedOn w:val="Normal"/>
    <w:next w:val="Normal"/>
    <w:link w:val="Heading4Char"/>
    <w:uiPriority w:val="9"/>
    <w:unhideWhenUsed w:val="1"/>
    <w:qFormat w:val="1"/>
    <w:rsid w:val="00DD600E"/>
    <w:pPr>
      <w:keepNext w:val="1"/>
      <w:keepLines w:val="1"/>
      <w:spacing w:before="40"/>
      <w:outlineLvl w:val="3"/>
    </w:pPr>
    <w:rPr>
      <w:rFonts w:cstheme="majorBidi" w:eastAsiaTheme="majorEastAsia"/>
      <w:b w:val="1"/>
      <w:iCs w:val="1"/>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1C059D"/>
    <w:rPr>
      <w:sz w:val="28"/>
      <w:szCs w:val="28"/>
    </w:rPr>
  </w:style>
  <w:style w:type="character" w:styleId="BodyTextChar" w:customStyle="1">
    <w:name w:val="Body Text Char"/>
    <w:basedOn w:val="DefaultParagraphFont"/>
    <w:link w:val="BodyText"/>
    <w:uiPriority w:val="1"/>
    <w:rsid w:val="001C059D"/>
    <w:rPr>
      <w:rFonts w:ascii="Times New Roman" w:cs="Times New Roman" w:eastAsia="Times New Roman" w:hAnsi="Times New Roman"/>
      <w:sz w:val="28"/>
      <w:szCs w:val="28"/>
      <w:lang w:val="vi"/>
    </w:rPr>
  </w:style>
  <w:style w:type="paragraph" w:styleId="ListParagraph">
    <w:name w:val="List Paragraph"/>
    <w:basedOn w:val="Normal"/>
    <w:uiPriority w:val="34"/>
    <w:qFormat w:val="1"/>
    <w:rsid w:val="00EC4625"/>
    <w:pPr>
      <w:ind w:left="720"/>
      <w:contextualSpacing w:val="1"/>
    </w:pPr>
  </w:style>
  <w:style w:type="character" w:styleId="Strong">
    <w:name w:val="Strong"/>
    <w:basedOn w:val="DefaultParagraphFont"/>
    <w:uiPriority w:val="22"/>
    <w:qFormat w:val="1"/>
    <w:rsid w:val="00CA0D0A"/>
    <w:rPr>
      <w:b w:val="1"/>
      <w:bCs w:val="1"/>
    </w:rPr>
  </w:style>
  <w:style w:type="character" w:styleId="Heading3Char" w:customStyle="1">
    <w:name w:val="Heading 3 Char"/>
    <w:basedOn w:val="DefaultParagraphFont"/>
    <w:link w:val="Heading3"/>
    <w:uiPriority w:val="9"/>
    <w:rsid w:val="00EF6743"/>
    <w:rPr>
      <w:rFonts w:ascii="Times New Roman" w:cs="Times New Roman" w:eastAsia="Times New Roman" w:hAnsi="Times New Roman"/>
      <w:b w:val="1"/>
      <w:bCs w:val="1"/>
      <w:sz w:val="27"/>
      <w:szCs w:val="27"/>
    </w:rPr>
  </w:style>
  <w:style w:type="paragraph" w:styleId="NormalWeb">
    <w:name w:val="Normal (Web)"/>
    <w:basedOn w:val="Normal"/>
    <w:uiPriority w:val="99"/>
    <w:unhideWhenUsed w:val="1"/>
    <w:rsid w:val="00EF6743"/>
    <w:pPr>
      <w:widowControl w:val="1"/>
      <w:autoSpaceDE w:val="1"/>
      <w:autoSpaceDN w:val="1"/>
      <w:spacing w:after="100" w:afterAutospacing="1" w:before="100" w:beforeAutospacing="1"/>
    </w:pPr>
    <w:rPr>
      <w:sz w:val="24"/>
      <w:szCs w:val="24"/>
      <w:lang w:val="en-US"/>
    </w:rPr>
  </w:style>
  <w:style w:type="character" w:styleId="Hyperlink">
    <w:name w:val="Hyperlink"/>
    <w:basedOn w:val="DefaultParagraphFont"/>
    <w:uiPriority w:val="99"/>
    <w:unhideWhenUsed w:val="1"/>
    <w:rsid w:val="001E5FF0"/>
    <w:rPr>
      <w:color w:val="0000ff"/>
      <w:u w:val="single"/>
    </w:rPr>
  </w:style>
  <w:style w:type="paragraph" w:styleId="Header">
    <w:name w:val="header"/>
    <w:basedOn w:val="Normal"/>
    <w:link w:val="HeaderChar"/>
    <w:uiPriority w:val="99"/>
    <w:unhideWhenUsed w:val="1"/>
    <w:rsid w:val="00F07528"/>
    <w:pPr>
      <w:tabs>
        <w:tab w:val="center" w:pos="4680"/>
        <w:tab w:val="right" w:pos="9360"/>
      </w:tabs>
    </w:pPr>
  </w:style>
  <w:style w:type="character" w:styleId="HeaderChar" w:customStyle="1">
    <w:name w:val="Header Char"/>
    <w:basedOn w:val="DefaultParagraphFont"/>
    <w:link w:val="Header"/>
    <w:uiPriority w:val="99"/>
    <w:rsid w:val="00F07528"/>
    <w:rPr>
      <w:rFonts w:ascii="Times New Roman" w:cs="Times New Roman" w:eastAsia="Times New Roman" w:hAnsi="Times New Roman"/>
      <w:lang w:val="vi"/>
    </w:rPr>
  </w:style>
  <w:style w:type="paragraph" w:styleId="Footer">
    <w:name w:val="footer"/>
    <w:basedOn w:val="Normal"/>
    <w:link w:val="FooterChar"/>
    <w:uiPriority w:val="99"/>
    <w:unhideWhenUsed w:val="1"/>
    <w:rsid w:val="00F07528"/>
    <w:pPr>
      <w:tabs>
        <w:tab w:val="center" w:pos="4680"/>
        <w:tab w:val="right" w:pos="9360"/>
      </w:tabs>
    </w:pPr>
  </w:style>
  <w:style w:type="character" w:styleId="FooterChar" w:customStyle="1">
    <w:name w:val="Footer Char"/>
    <w:basedOn w:val="DefaultParagraphFont"/>
    <w:link w:val="Footer"/>
    <w:uiPriority w:val="99"/>
    <w:rsid w:val="00F07528"/>
    <w:rPr>
      <w:rFonts w:ascii="Times New Roman" w:cs="Times New Roman" w:eastAsia="Times New Roman" w:hAnsi="Times New Roman"/>
      <w:lang w:val="vi"/>
    </w:rPr>
  </w:style>
  <w:style w:type="character" w:styleId="Heading1Char" w:customStyle="1">
    <w:name w:val="Heading 1 Char"/>
    <w:basedOn w:val="DefaultParagraphFont"/>
    <w:link w:val="Heading1"/>
    <w:uiPriority w:val="9"/>
    <w:rsid w:val="002F795A"/>
    <w:rPr>
      <w:rFonts w:ascii="Times New Roman" w:hAnsi="Times New Roman" w:cstheme="majorBidi" w:eastAsiaTheme="majorEastAsia"/>
      <w:b w:val="1"/>
      <w:sz w:val="32"/>
      <w:szCs w:val="32"/>
      <w:lang w:val="vi"/>
    </w:rPr>
  </w:style>
  <w:style w:type="character" w:styleId="Heading2Char" w:customStyle="1">
    <w:name w:val="Heading 2 Char"/>
    <w:basedOn w:val="DefaultParagraphFont"/>
    <w:link w:val="Heading2"/>
    <w:uiPriority w:val="9"/>
    <w:rsid w:val="002F795A"/>
    <w:rPr>
      <w:rFonts w:ascii="Times New Roman" w:hAnsi="Times New Roman" w:cstheme="majorBidi" w:eastAsiaTheme="majorEastAsia"/>
      <w:b w:val="1"/>
      <w:sz w:val="28"/>
      <w:szCs w:val="26"/>
      <w:lang w:val="vi"/>
    </w:rPr>
  </w:style>
  <w:style w:type="paragraph" w:styleId="TOCHeading">
    <w:name w:val="TOC Heading"/>
    <w:basedOn w:val="Heading1"/>
    <w:next w:val="Normal"/>
    <w:uiPriority w:val="39"/>
    <w:unhideWhenUsed w:val="1"/>
    <w:qFormat w:val="1"/>
    <w:rsid w:val="002F795A"/>
    <w:pPr>
      <w:widowControl w:val="1"/>
      <w:autoSpaceDE w:val="1"/>
      <w:autoSpaceDN w:val="1"/>
      <w:spacing w:line="259" w:lineRule="auto"/>
      <w:jc w:val="left"/>
      <w:outlineLvl w:val="9"/>
    </w:pPr>
    <w:rPr>
      <w:rFonts w:asciiTheme="majorHAnsi" w:hAnsiTheme="majorHAnsi"/>
      <w:b w:val="0"/>
      <w:color w:val="2e74b5" w:themeColor="accent1" w:themeShade="0000BF"/>
      <w:lang w:val="en-US"/>
    </w:rPr>
  </w:style>
  <w:style w:type="paragraph" w:styleId="TOC1">
    <w:name w:val="toc 1"/>
    <w:basedOn w:val="Normal"/>
    <w:next w:val="Normal"/>
    <w:autoRedefine w:val="1"/>
    <w:uiPriority w:val="39"/>
    <w:unhideWhenUsed w:val="1"/>
    <w:rsid w:val="002F795A"/>
    <w:pPr>
      <w:spacing w:after="100"/>
    </w:pPr>
  </w:style>
  <w:style w:type="paragraph" w:styleId="TOC2">
    <w:name w:val="toc 2"/>
    <w:basedOn w:val="Normal"/>
    <w:next w:val="Normal"/>
    <w:autoRedefine w:val="1"/>
    <w:uiPriority w:val="39"/>
    <w:unhideWhenUsed w:val="1"/>
    <w:rsid w:val="002F795A"/>
    <w:pPr>
      <w:spacing w:after="100"/>
      <w:ind w:left="220"/>
    </w:pPr>
  </w:style>
  <w:style w:type="table" w:styleId="TableGrid">
    <w:name w:val="Table Grid"/>
    <w:basedOn w:val="TableNormal"/>
    <w:uiPriority w:val="39"/>
    <w:rsid w:val="00D6283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i" w:customStyle="1">
    <w:name w:val="mi"/>
    <w:basedOn w:val="DefaultParagraphFont"/>
    <w:rsid w:val="004D75DD"/>
  </w:style>
  <w:style w:type="character" w:styleId="mjxassistivemathml" w:customStyle="1">
    <w:name w:val="mjx_assistive_mathml"/>
    <w:basedOn w:val="DefaultParagraphFont"/>
    <w:rsid w:val="004D75DD"/>
  </w:style>
  <w:style w:type="character" w:styleId="Emphasis">
    <w:name w:val="Emphasis"/>
    <w:basedOn w:val="DefaultParagraphFont"/>
    <w:uiPriority w:val="20"/>
    <w:qFormat w:val="1"/>
    <w:rsid w:val="0074488E"/>
    <w:rPr>
      <w:i w:val="1"/>
      <w:iCs w:val="1"/>
    </w:rPr>
  </w:style>
  <w:style w:type="character" w:styleId="mjx-char" w:customStyle="1">
    <w:name w:val="mjx-char"/>
    <w:basedOn w:val="DefaultParagraphFont"/>
    <w:rsid w:val="00C7524D"/>
  </w:style>
  <w:style w:type="character" w:styleId="Heading4Char" w:customStyle="1">
    <w:name w:val="Heading 4 Char"/>
    <w:basedOn w:val="DefaultParagraphFont"/>
    <w:link w:val="Heading4"/>
    <w:uiPriority w:val="9"/>
    <w:rsid w:val="00DD600E"/>
    <w:rPr>
      <w:rFonts w:ascii="Times New Roman" w:hAnsi="Times New Roman" w:cstheme="majorBidi" w:eastAsiaTheme="majorEastAsia"/>
      <w:b w:val="1"/>
      <w:iCs w:val="1"/>
      <w:sz w:val="28"/>
      <w:lang w:val="vi"/>
    </w:rPr>
  </w:style>
  <w:style w:type="paragraph" w:styleId="TOC3">
    <w:name w:val="toc 3"/>
    <w:basedOn w:val="Normal"/>
    <w:next w:val="Normal"/>
    <w:autoRedefine w:val="1"/>
    <w:uiPriority w:val="39"/>
    <w:unhideWhenUsed w:val="1"/>
    <w:rsid w:val="00DD600E"/>
    <w:pPr>
      <w:spacing w:after="100"/>
      <w:ind w:left="44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WWfImRcTRb8JTZDdMxfd5on2HA==">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2021-08-01T09:14:00Z</dcterms:created>
  <dc:creator>Speedyservice</dc:creator>
</cp:coreProperties>
</file>